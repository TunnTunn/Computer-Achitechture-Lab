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EFDFF" w14:textId="02DF81FE" w:rsidR="004B3C5C" w:rsidRDefault="004B3C5C" w:rsidP="004B3C5C">
      <w:pPr>
        <w:jc w:val="center"/>
        <w:rPr>
          <w:rFonts w:ascii="Cambria Math" w:hAnsi="Cambria Math"/>
          <w:b/>
          <w:bCs/>
          <w:sz w:val="48"/>
          <w:szCs w:val="48"/>
        </w:rPr>
      </w:pPr>
      <w:ins w:id="0" w:author="Microsoft Word" w:date="2023-12-20T07:44:00Z"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</w:ins>
      <w:r>
        <w:rPr>
          <w:rFonts w:ascii="Cambria Math" w:hAnsi="Cambria Math"/>
          <w:b/>
          <w:bCs/>
          <w:sz w:val="48"/>
          <w:szCs w:val="48"/>
        </w:rPr>
        <w:t>Computer Architecture Lab Report Week 3</w:t>
      </w:r>
    </w:p>
    <w:p w14:paraId="5312E22C" w14:textId="77777777" w:rsidR="004B3C5C" w:rsidRDefault="004B3C5C" w:rsidP="004B3C5C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Full name: On Quang Tung</w:t>
      </w:r>
    </w:p>
    <w:p w14:paraId="167B9737" w14:textId="77777777" w:rsidR="004B3C5C" w:rsidRDefault="004B3C5C" w:rsidP="004B3C5C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Student ID: 20226096</w:t>
      </w:r>
    </w:p>
    <w:p w14:paraId="03D7616E" w14:textId="78C15BCD" w:rsidR="00AF7F7F" w:rsidRPr="00AF7F7F" w:rsidRDefault="004B3C5C" w:rsidP="004B3C5C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t>Assignment 1</w:t>
      </w:r>
    </w:p>
    <w:p w14:paraId="18B86D0E" w14:textId="32A67BDE" w:rsidR="00950EB3" w:rsidRPr="00536761" w:rsidRDefault="00650FCA" w:rsidP="00536761">
      <w:pPr>
        <w:rPr>
          <w:sz w:val="32"/>
          <w:szCs w:val="32"/>
        </w:rPr>
      </w:pPr>
      <w:r>
        <w:rPr>
          <w:sz w:val="32"/>
          <w:szCs w:val="32"/>
        </w:rPr>
        <w:t>Ta khởi tạo</w:t>
      </w:r>
      <w:r w:rsidR="004B3C5C" w:rsidRPr="00536761">
        <w:rPr>
          <w:sz w:val="32"/>
          <w:szCs w:val="32"/>
        </w:rPr>
        <w:t xml:space="preserve"> </w:t>
      </w:r>
      <w:r w:rsidR="00536761" w:rsidRPr="00536761">
        <w:rPr>
          <w:sz w:val="32"/>
          <w:szCs w:val="32"/>
        </w:rPr>
        <w:t>x=10, y=10, z=10</w:t>
      </w:r>
      <w:r>
        <w:rPr>
          <w:sz w:val="32"/>
          <w:szCs w:val="32"/>
        </w:rPr>
        <w:t>, và các biến i, j như sau:</w:t>
      </w:r>
    </w:p>
    <w:p w14:paraId="64AB1140" w14:textId="53C78D6F" w:rsidR="00384465" w:rsidRPr="00402209" w:rsidRDefault="00536761" w:rsidP="0040220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Trường hợp 1: i=</w:t>
      </w:r>
      <w:r w:rsidR="008F064A">
        <w:rPr>
          <w:sz w:val="32"/>
          <w:szCs w:val="32"/>
        </w:rPr>
        <w:t>3</w:t>
      </w:r>
      <w:r>
        <w:rPr>
          <w:sz w:val="32"/>
          <w:szCs w:val="32"/>
        </w:rPr>
        <w:t>, j=</w:t>
      </w:r>
      <w:r w:rsidR="008F064A">
        <w:rPr>
          <w:sz w:val="32"/>
          <w:szCs w:val="32"/>
        </w:rPr>
        <w:t>4</w:t>
      </w:r>
      <w:r w:rsidR="00402209">
        <w:rPr>
          <w:sz w:val="32"/>
          <w:szCs w:val="32"/>
        </w:rPr>
        <w:t xml:space="preserve"> (i&lt;j)</w:t>
      </w:r>
    </w:p>
    <w:p w14:paraId="43534363" w14:textId="0FE24C3B" w:rsidR="00AF7F7F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bookmarkStart w:id="1" w:name="_Hlk160398643"/>
      <w:r w:rsidRPr="00AF7F7F">
        <w:rPr>
          <w:szCs w:val="28"/>
        </w:rPr>
        <w:t xml:space="preserve">#Laboratory Exercise 3, Home Assignment 1 </w:t>
      </w:r>
    </w:p>
    <w:p w14:paraId="50EA2BDF" w14:textId="29A89470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.data </w:t>
      </w:r>
    </w:p>
    <w:p w14:paraId="42A1FAC7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>i: .word 3</w:t>
      </w:r>
    </w:p>
    <w:p w14:paraId="5B1E8C4B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>j: .word 4</w:t>
      </w:r>
    </w:p>
    <w:p w14:paraId="3DF8F795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</w:r>
    </w:p>
    <w:p w14:paraId="133EDCE8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.text</w:t>
      </w:r>
    </w:p>
    <w:p w14:paraId="6DAD7896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$t8, i</w:t>
      </w:r>
    </w:p>
    <w:p w14:paraId="32F7F732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$t9, j</w:t>
      </w:r>
    </w:p>
    <w:p w14:paraId="6DD317CC" w14:textId="4D7E3CB1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$s1, 0($t8) # i=</w:t>
      </w:r>
      <w:r w:rsidR="00751C2F">
        <w:rPr>
          <w:szCs w:val="28"/>
        </w:rPr>
        <w:t>3</w:t>
      </w:r>
    </w:p>
    <w:p w14:paraId="5644D6C2" w14:textId="22678BF4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$s2, 0($t9) # j=</w:t>
      </w:r>
      <w:r w:rsidR="00751C2F">
        <w:rPr>
          <w:szCs w:val="28"/>
        </w:rPr>
        <w:t>4</w:t>
      </w:r>
    </w:p>
    <w:p w14:paraId="29EFAED0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$t1, $0, 10 # x=10</w:t>
      </w:r>
    </w:p>
    <w:p w14:paraId="6B122F56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$t2, $0, 10 # y=10</w:t>
      </w:r>
    </w:p>
    <w:p w14:paraId="33AEE4EA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$t3, $0, 10 # z=10</w:t>
      </w:r>
    </w:p>
    <w:p w14:paraId="5790A36C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14:paraId="62DA4BD6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start: </w:t>
      </w:r>
    </w:p>
    <w:p w14:paraId="6B9C3645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slt $t0,$s2,$s1 # j&lt;i </w:t>
      </w:r>
    </w:p>
    <w:p w14:paraId="62DAD3A0" w14:textId="77777777" w:rsidR="00384465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bne $t0,$zero,else # branch to else if j&lt;i </w:t>
      </w:r>
    </w:p>
    <w:p w14:paraId="1E78D8E6" w14:textId="1AE273AA" w:rsidR="00402209" w:rsidRDefault="00402209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kiểm tra xem j($s2) &lt; i($s1), nếu không gán $t0=0</w:t>
      </w:r>
    </w:p>
    <w:p w14:paraId="3994DC22" w14:textId="21D4B535" w:rsidR="00402209" w:rsidRPr="00AF7F7F" w:rsidRDefault="00402209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nếu $t0 khác 0</w:t>
      </w:r>
      <w:r w:rsidR="00456FF4">
        <w:rPr>
          <w:szCs w:val="28"/>
        </w:rPr>
        <w:t xml:space="preserve"> rẽ sang else</w:t>
      </w:r>
    </w:p>
    <w:p w14:paraId="7FF583F4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$t1,$t1,1 # then part: x=x+1 </w:t>
      </w:r>
    </w:p>
    <w:p w14:paraId="08D417E3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$t3,$zero,1 # z=1 </w:t>
      </w:r>
    </w:p>
    <w:p w14:paraId="4BA516D6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j endif # skip “else” part </w:t>
      </w:r>
    </w:p>
    <w:p w14:paraId="1769F280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else: addi $t2,$t2,-1 # begin else part: y=y-1 </w:t>
      </w:r>
    </w:p>
    <w:p w14:paraId="5688DB69" w14:textId="77777777" w:rsidR="00384465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 $t3,$t3,$t3 # z=2*z </w:t>
      </w:r>
    </w:p>
    <w:p w14:paraId="53A804B4" w14:textId="5B562CDA" w:rsidR="008F064A" w:rsidRPr="00AF7F7F" w:rsidRDefault="00384465" w:rsidP="00AF7F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endif:</w:t>
      </w:r>
    </w:p>
    <w:bookmarkEnd w:id="1"/>
    <w:p w14:paraId="0C494581" w14:textId="77777777" w:rsidR="00456FF4" w:rsidRDefault="00456FF4" w:rsidP="00402209">
      <w:pPr>
        <w:pStyle w:val="ListParagraph"/>
        <w:rPr>
          <w:sz w:val="32"/>
          <w:szCs w:val="32"/>
        </w:rPr>
      </w:pPr>
    </w:p>
    <w:p w14:paraId="29CE2423" w14:textId="42CD3E78" w:rsidR="00456FF4" w:rsidRDefault="00456FF4" w:rsidP="00456FF4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lastRenderedPageBreak/>
        <w:t>Thanh ghi $at thay đổi mỗi khi gọi lệnh la</w:t>
      </w:r>
    </w:p>
    <w:p w14:paraId="41CCA62C" w14:textId="611949DE" w:rsidR="00456FF4" w:rsidRDefault="00456FF4" w:rsidP="00456FF4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$t8, $t9 được ghi địa chỉ của 2 biến i, j</w:t>
      </w:r>
    </w:p>
    <w:p w14:paraId="2F901030" w14:textId="2CF7FB0D" w:rsidR="00456FF4" w:rsidRDefault="00456FF4" w:rsidP="00456FF4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$s1, $s2 được ghi giá trị của biến i, j</w:t>
      </w:r>
    </w:p>
    <w:p w14:paraId="370A2B26" w14:textId="4186BCE6" w:rsidR="00456FF4" w:rsidRDefault="00456FF4" w:rsidP="00456FF4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$t1, $t2, $t3 được ghi giá trị của biến x, y, z (không khai báo trong code)</w:t>
      </w:r>
    </w:p>
    <w:p w14:paraId="2E8F3865" w14:textId="50355ACB" w:rsidR="00456FF4" w:rsidRDefault="00456FF4" w:rsidP="00456FF4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$t0 lưu kết quả của slt</w:t>
      </w:r>
    </w:p>
    <w:p w14:paraId="6A01A091" w14:textId="35186AF3" w:rsidR="00456FF4" w:rsidRDefault="00456FF4" w:rsidP="00456FF4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$t1 tăng 1 đơn vị, $t3 được gán bằng 1</w:t>
      </w:r>
    </w:p>
    <w:p w14:paraId="0606B812" w14:textId="280720B5" w:rsidR="00254B8D" w:rsidRPr="00254B8D" w:rsidRDefault="00254B8D" w:rsidP="00254B8D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pc thay đổi sau mỗi lệnh</w:t>
      </w:r>
    </w:p>
    <w:p w14:paraId="3A8EF079" w14:textId="729B2E2B" w:rsidR="00254B8D" w:rsidRDefault="00751C2F" w:rsidP="00254B8D">
      <w:pPr>
        <w:pStyle w:val="ListParagraph"/>
        <w:numPr>
          <w:ilvl w:val="0"/>
          <w:numId w:val="13"/>
        </w:numPr>
        <w:rPr>
          <w:szCs w:val="28"/>
        </w:rPr>
      </w:pPr>
      <w:r w:rsidRPr="00751C2F">
        <w:rPr>
          <w:szCs w:val="28"/>
        </w:rPr>
        <w:t>Kết quả khớp với chương trình</w:t>
      </w:r>
    </w:p>
    <w:p w14:paraId="32038482" w14:textId="77777777" w:rsidR="00254B8D" w:rsidRPr="00254B8D" w:rsidRDefault="00254B8D" w:rsidP="00254B8D">
      <w:pPr>
        <w:pStyle w:val="ListParagraph"/>
        <w:ind w:left="1440"/>
        <w:rPr>
          <w:szCs w:val="28"/>
        </w:rPr>
      </w:pPr>
    </w:p>
    <w:p w14:paraId="0355ED03" w14:textId="7E5B8A0B" w:rsidR="00751C2F" w:rsidRDefault="00402209" w:rsidP="00751C2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Trường hợp </w:t>
      </w:r>
      <w:r w:rsidR="00751C2F">
        <w:rPr>
          <w:sz w:val="32"/>
          <w:szCs w:val="32"/>
        </w:rPr>
        <w:t>2</w:t>
      </w:r>
      <w:r>
        <w:rPr>
          <w:sz w:val="32"/>
          <w:szCs w:val="32"/>
        </w:rPr>
        <w:t>: i=</w:t>
      </w:r>
      <w:r w:rsidR="00751C2F">
        <w:rPr>
          <w:sz w:val="32"/>
          <w:szCs w:val="32"/>
        </w:rPr>
        <w:t>4</w:t>
      </w:r>
      <w:r>
        <w:rPr>
          <w:sz w:val="32"/>
          <w:szCs w:val="32"/>
        </w:rPr>
        <w:t>, j=</w:t>
      </w:r>
      <w:r w:rsidR="00751C2F">
        <w:rPr>
          <w:sz w:val="32"/>
          <w:szCs w:val="32"/>
        </w:rPr>
        <w:t>3</w:t>
      </w:r>
      <w:r>
        <w:rPr>
          <w:sz w:val="32"/>
          <w:szCs w:val="32"/>
        </w:rPr>
        <w:t xml:space="preserve"> (i</w:t>
      </w:r>
      <w:r w:rsidR="00751C2F">
        <w:rPr>
          <w:sz w:val="32"/>
          <w:szCs w:val="32"/>
        </w:rPr>
        <w:t>&gt;</w:t>
      </w:r>
      <w:r>
        <w:rPr>
          <w:sz w:val="32"/>
          <w:szCs w:val="32"/>
        </w:rPr>
        <w:t>j)</w:t>
      </w:r>
    </w:p>
    <w:p w14:paraId="3A388BEF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bookmarkStart w:id="2" w:name="_Hlk160450811"/>
      <w:r w:rsidRPr="00AF7F7F">
        <w:rPr>
          <w:szCs w:val="28"/>
        </w:rPr>
        <w:t xml:space="preserve">#Laboratory Exercise 3, Home Assignment 1 </w:t>
      </w:r>
    </w:p>
    <w:p w14:paraId="265D3428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.data </w:t>
      </w:r>
    </w:p>
    <w:p w14:paraId="60A69E53" w14:textId="2DF74239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i: .word </w:t>
      </w:r>
      <w:r>
        <w:rPr>
          <w:szCs w:val="28"/>
        </w:rPr>
        <w:t>4</w:t>
      </w:r>
    </w:p>
    <w:p w14:paraId="7314AE0A" w14:textId="6F49AA7D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j: .word </w:t>
      </w:r>
      <w:r>
        <w:rPr>
          <w:szCs w:val="28"/>
        </w:rPr>
        <w:t>3</w:t>
      </w:r>
    </w:p>
    <w:p w14:paraId="7B65B84E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</w:r>
    </w:p>
    <w:p w14:paraId="085C8026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.text</w:t>
      </w:r>
    </w:p>
    <w:p w14:paraId="5FACF65D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$t8, i</w:t>
      </w:r>
    </w:p>
    <w:p w14:paraId="09742F58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$t9, j</w:t>
      </w:r>
    </w:p>
    <w:p w14:paraId="4949097A" w14:textId="40C3900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$s1, 0($t8) # i=</w:t>
      </w:r>
      <w:r>
        <w:rPr>
          <w:szCs w:val="28"/>
        </w:rPr>
        <w:t>4</w:t>
      </w:r>
    </w:p>
    <w:p w14:paraId="11FD643E" w14:textId="287332EF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$s2, 0($t9) # j=</w:t>
      </w:r>
      <w:r>
        <w:rPr>
          <w:szCs w:val="28"/>
        </w:rPr>
        <w:t>3</w:t>
      </w:r>
    </w:p>
    <w:p w14:paraId="40FB469C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$t1, $0, 10 # x=10</w:t>
      </w:r>
    </w:p>
    <w:p w14:paraId="02D0AF55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$t2, $0, 10 # y=10</w:t>
      </w:r>
    </w:p>
    <w:p w14:paraId="1AE30F7F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$t3, $0, 10 # z=10</w:t>
      </w:r>
    </w:p>
    <w:p w14:paraId="13D636C9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14:paraId="1C00779E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start: </w:t>
      </w:r>
    </w:p>
    <w:p w14:paraId="58F99D85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slt $t0,$s2,$s1 # j&lt;i </w:t>
      </w:r>
    </w:p>
    <w:p w14:paraId="7B1CEF33" w14:textId="77777777" w:rsidR="00751C2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bne $t0,$zero,else # branch to else if j&lt;i </w:t>
      </w:r>
    </w:p>
    <w:p w14:paraId="20116958" w14:textId="77777777" w:rsidR="00751C2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kiểm tra xem j($s2) &lt; i($s1), nếu không gán $t0=0</w:t>
      </w:r>
    </w:p>
    <w:p w14:paraId="57032B83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nếu $t0 khác 0 rẽ sang else</w:t>
      </w:r>
    </w:p>
    <w:p w14:paraId="2FA91290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$t1,$t1,1 # then part: x=x+1 </w:t>
      </w:r>
    </w:p>
    <w:p w14:paraId="0439ED37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$t3,$zero,1 # z=1 </w:t>
      </w:r>
    </w:p>
    <w:p w14:paraId="3D4E14B9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j endif # skip “else” part </w:t>
      </w:r>
    </w:p>
    <w:p w14:paraId="777DCA74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else: addi $t2,$t2,-1 # begin else part: y=y-1 </w:t>
      </w:r>
    </w:p>
    <w:p w14:paraId="2FCCCEC2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 $t3,$t3,$t3 # z=2*z </w:t>
      </w:r>
    </w:p>
    <w:p w14:paraId="688B221B" w14:textId="63907BF4" w:rsidR="00751C2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endif</w:t>
      </w:r>
      <w:r>
        <w:rPr>
          <w:szCs w:val="28"/>
        </w:rPr>
        <w:t>:</w:t>
      </w:r>
    </w:p>
    <w:bookmarkEnd w:id="2"/>
    <w:p w14:paraId="2A77D735" w14:textId="77777777" w:rsidR="00751C2F" w:rsidRDefault="00751C2F" w:rsidP="00751C2F">
      <w:pPr>
        <w:pStyle w:val="ListParagraph"/>
        <w:ind w:left="1080"/>
        <w:rPr>
          <w:szCs w:val="28"/>
        </w:rPr>
      </w:pPr>
    </w:p>
    <w:p w14:paraId="5DA4BF1E" w14:textId="681937A0" w:rsidR="00751C2F" w:rsidRDefault="00751C2F" w:rsidP="00751C2F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lastRenderedPageBreak/>
        <w:t>Thanh ghi $at thay đổi mỗi khi gọi lệnh la</w:t>
      </w:r>
    </w:p>
    <w:p w14:paraId="1444BA9E" w14:textId="77777777" w:rsidR="00751C2F" w:rsidRDefault="00751C2F" w:rsidP="00751C2F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$t8, $t9 được ghi địa chỉ của 2 biến i, j</w:t>
      </w:r>
    </w:p>
    <w:p w14:paraId="2BB7F546" w14:textId="77777777" w:rsidR="00751C2F" w:rsidRDefault="00751C2F" w:rsidP="00751C2F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$s1, $s2 được ghi giá trị của biến i, j</w:t>
      </w:r>
    </w:p>
    <w:p w14:paraId="4B4948E8" w14:textId="77777777" w:rsidR="00751C2F" w:rsidRDefault="00751C2F" w:rsidP="00751C2F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$t1, $t2, $t3 được ghi giá trị của biến x, y, z (không khai báo trong code)</w:t>
      </w:r>
    </w:p>
    <w:p w14:paraId="557EDB40" w14:textId="77777777" w:rsidR="00751C2F" w:rsidRDefault="00751C2F" w:rsidP="00751C2F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$t0 lưu kết quả của slt</w:t>
      </w:r>
    </w:p>
    <w:p w14:paraId="7EAE0076" w14:textId="7F5A437D" w:rsidR="00751C2F" w:rsidRDefault="00751C2F" w:rsidP="00751C2F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</w:t>
      </w:r>
      <w:r w:rsidR="0077474B">
        <w:rPr>
          <w:szCs w:val="28"/>
        </w:rPr>
        <w:t>2</w:t>
      </w:r>
      <w:r>
        <w:rPr>
          <w:szCs w:val="28"/>
        </w:rPr>
        <w:t xml:space="preserve"> </w:t>
      </w:r>
      <w:r w:rsidR="0077474B">
        <w:rPr>
          <w:szCs w:val="28"/>
        </w:rPr>
        <w:t>giảm</w:t>
      </w:r>
      <w:r>
        <w:rPr>
          <w:szCs w:val="28"/>
        </w:rPr>
        <w:t xml:space="preserve"> </w:t>
      </w:r>
      <w:r w:rsidR="0077474B">
        <w:rPr>
          <w:szCs w:val="28"/>
        </w:rPr>
        <w:t>1</w:t>
      </w:r>
      <w:r>
        <w:rPr>
          <w:szCs w:val="28"/>
        </w:rPr>
        <w:t xml:space="preserve"> đơn vị, $t3 được gán bằng </w:t>
      </w:r>
      <w:r w:rsidR="0077474B">
        <w:rPr>
          <w:szCs w:val="28"/>
        </w:rPr>
        <w:t>chính nó nhân đôi</w:t>
      </w:r>
    </w:p>
    <w:p w14:paraId="4B74C3E3" w14:textId="272BD7E6" w:rsidR="00254B8D" w:rsidRPr="00254B8D" w:rsidRDefault="00254B8D" w:rsidP="00254B8D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pc thay đổi sau mỗi lệnh</w:t>
      </w:r>
    </w:p>
    <w:p w14:paraId="2DE9B340" w14:textId="3C42865E" w:rsidR="00751C2F" w:rsidRDefault="00751C2F" w:rsidP="00751C2F">
      <w:pPr>
        <w:pStyle w:val="ListParagraph"/>
        <w:numPr>
          <w:ilvl w:val="0"/>
          <w:numId w:val="13"/>
        </w:numPr>
        <w:rPr>
          <w:szCs w:val="28"/>
        </w:rPr>
      </w:pPr>
      <w:r w:rsidRPr="00751C2F">
        <w:rPr>
          <w:szCs w:val="28"/>
        </w:rPr>
        <w:t>Kết quả khớp với chương trình</w:t>
      </w:r>
    </w:p>
    <w:p w14:paraId="5C4DF12F" w14:textId="77777777" w:rsidR="00254B8D" w:rsidRPr="00254B8D" w:rsidRDefault="00254B8D" w:rsidP="00254B8D">
      <w:pPr>
        <w:pStyle w:val="ListParagraph"/>
        <w:ind w:left="1440"/>
        <w:rPr>
          <w:szCs w:val="28"/>
        </w:rPr>
      </w:pPr>
    </w:p>
    <w:p w14:paraId="4FC1E000" w14:textId="008E985E" w:rsidR="00751C2F" w:rsidRDefault="00751C2F" w:rsidP="00751C2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Trường hợp 3: i=4, j=4 (i=j)</w:t>
      </w:r>
    </w:p>
    <w:p w14:paraId="5BBB4274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#Laboratory Exercise 3, Home Assignment 1 </w:t>
      </w:r>
    </w:p>
    <w:p w14:paraId="39F14FE8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.data </w:t>
      </w:r>
    </w:p>
    <w:p w14:paraId="7993431B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i: .word </w:t>
      </w:r>
      <w:r>
        <w:rPr>
          <w:szCs w:val="28"/>
        </w:rPr>
        <w:t>4</w:t>
      </w:r>
    </w:p>
    <w:p w14:paraId="21825C1F" w14:textId="0BEEA849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j: .word </w:t>
      </w:r>
      <w:r>
        <w:rPr>
          <w:szCs w:val="28"/>
        </w:rPr>
        <w:t>4</w:t>
      </w:r>
    </w:p>
    <w:p w14:paraId="2114C7BD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</w:r>
    </w:p>
    <w:p w14:paraId="353F5329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.text</w:t>
      </w:r>
    </w:p>
    <w:p w14:paraId="596619E5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$t8, i</w:t>
      </w:r>
    </w:p>
    <w:p w14:paraId="3CFC4367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$t9, j</w:t>
      </w:r>
    </w:p>
    <w:p w14:paraId="34B29EC2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$s1, 0($t8) # i=</w:t>
      </w:r>
      <w:r>
        <w:rPr>
          <w:szCs w:val="28"/>
        </w:rPr>
        <w:t>4</w:t>
      </w:r>
    </w:p>
    <w:p w14:paraId="4381583C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$s2, 0($t9) # j=</w:t>
      </w:r>
      <w:r>
        <w:rPr>
          <w:szCs w:val="28"/>
        </w:rPr>
        <w:t>3</w:t>
      </w:r>
    </w:p>
    <w:p w14:paraId="5422D4E1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$t1, $0, 10 # x=10</w:t>
      </w:r>
    </w:p>
    <w:p w14:paraId="574DA8D5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$t2, $0, 10 # y=10</w:t>
      </w:r>
    </w:p>
    <w:p w14:paraId="5952DF33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$t3, $0, 10 # z=10</w:t>
      </w:r>
    </w:p>
    <w:p w14:paraId="5B498FFA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14:paraId="30254B9A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start: </w:t>
      </w:r>
    </w:p>
    <w:p w14:paraId="21D22E5C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slt $t0,$s2,$s1 # j&lt;i </w:t>
      </w:r>
    </w:p>
    <w:p w14:paraId="174949FA" w14:textId="77777777" w:rsidR="00751C2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bne $t0,$zero,else # branch to else if j&lt;i </w:t>
      </w:r>
    </w:p>
    <w:p w14:paraId="71A7CB64" w14:textId="77777777" w:rsidR="00751C2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kiểm tra xem j($s2) &lt; i($s1), nếu không gán $t0=0</w:t>
      </w:r>
    </w:p>
    <w:p w14:paraId="4D32B7C9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nếu $t0 khác 0 rẽ sang else</w:t>
      </w:r>
    </w:p>
    <w:p w14:paraId="2DC1689F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$t1,$t1,1 # then part: x=x+1 </w:t>
      </w:r>
    </w:p>
    <w:p w14:paraId="6FD763FD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$t3,$zero,1 # z=1 </w:t>
      </w:r>
    </w:p>
    <w:p w14:paraId="3523E502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j endif # skip “else” part </w:t>
      </w:r>
    </w:p>
    <w:p w14:paraId="3D15608F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else: addi $t2,$t2,-1 # begin else part: y=y-1 </w:t>
      </w:r>
    </w:p>
    <w:p w14:paraId="782617D3" w14:textId="77777777" w:rsidR="00751C2F" w:rsidRPr="00AF7F7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 $t3,$t3,$t3 # z=2*z </w:t>
      </w:r>
    </w:p>
    <w:p w14:paraId="686CFD99" w14:textId="77777777" w:rsidR="00751C2F" w:rsidRDefault="00751C2F" w:rsidP="00751C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endif</w:t>
      </w:r>
      <w:r>
        <w:rPr>
          <w:szCs w:val="28"/>
        </w:rPr>
        <w:t>:</w:t>
      </w:r>
    </w:p>
    <w:p w14:paraId="5ABD82A3" w14:textId="77777777" w:rsidR="0077474B" w:rsidRDefault="0077474B" w:rsidP="0077474B">
      <w:pPr>
        <w:pStyle w:val="ListParagraph"/>
        <w:ind w:left="1080"/>
        <w:rPr>
          <w:szCs w:val="28"/>
        </w:rPr>
      </w:pPr>
    </w:p>
    <w:p w14:paraId="5F48930D" w14:textId="6F062B71" w:rsidR="0077474B" w:rsidRDefault="0077474B" w:rsidP="0077474B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lastRenderedPageBreak/>
        <w:t>Thanh ghi $at thay đổi mỗi khi gọi lệnh la</w:t>
      </w:r>
    </w:p>
    <w:p w14:paraId="7E3E30C9" w14:textId="77777777" w:rsidR="0077474B" w:rsidRDefault="0077474B" w:rsidP="0077474B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$t8, $t9 được ghi địa chỉ của 2 biến i, j</w:t>
      </w:r>
    </w:p>
    <w:p w14:paraId="32E291C5" w14:textId="77777777" w:rsidR="0077474B" w:rsidRDefault="0077474B" w:rsidP="0077474B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$s1, $s2 được ghi giá trị của biến i, j</w:t>
      </w:r>
    </w:p>
    <w:p w14:paraId="38FF0B0F" w14:textId="77777777" w:rsidR="0077474B" w:rsidRDefault="0077474B" w:rsidP="0077474B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$t1, $t2, $t3 được ghi giá trị của biến x, y, z (không khai báo trong code)</w:t>
      </w:r>
    </w:p>
    <w:p w14:paraId="2B5805C8" w14:textId="77777777" w:rsidR="0077474B" w:rsidRDefault="0077474B" w:rsidP="0077474B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$t0 lưu kết quả của slt</w:t>
      </w:r>
    </w:p>
    <w:p w14:paraId="6AE2A07F" w14:textId="77777777" w:rsidR="0077474B" w:rsidRDefault="0077474B" w:rsidP="0077474B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$t1 tăng 1 đơn vị, $t3 được gán bằng 1</w:t>
      </w:r>
    </w:p>
    <w:p w14:paraId="4FDCE4FE" w14:textId="56FA4E60" w:rsidR="00254B8D" w:rsidRDefault="00254B8D" w:rsidP="0077474B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pc thay đổi sau mỗi lệnh</w:t>
      </w:r>
    </w:p>
    <w:p w14:paraId="298C1DDC" w14:textId="3DD89A31" w:rsidR="0077474B" w:rsidRDefault="0077474B" w:rsidP="00751C2F">
      <w:pPr>
        <w:pStyle w:val="ListParagraph"/>
        <w:numPr>
          <w:ilvl w:val="0"/>
          <w:numId w:val="13"/>
        </w:numPr>
        <w:rPr>
          <w:szCs w:val="28"/>
        </w:rPr>
      </w:pPr>
      <w:r w:rsidRPr="00751C2F">
        <w:rPr>
          <w:szCs w:val="28"/>
        </w:rPr>
        <w:t>Kết quả khớp với chương trình</w:t>
      </w:r>
    </w:p>
    <w:p w14:paraId="4F86FC1F" w14:textId="77777777" w:rsidR="0077474B" w:rsidRDefault="0077474B" w:rsidP="0077474B">
      <w:pPr>
        <w:rPr>
          <w:szCs w:val="28"/>
        </w:rPr>
      </w:pPr>
    </w:p>
    <w:p w14:paraId="14528E84" w14:textId="77777777" w:rsidR="0077474B" w:rsidRDefault="0077474B" w:rsidP="0077474B">
      <w:pPr>
        <w:rPr>
          <w:szCs w:val="28"/>
        </w:rPr>
      </w:pPr>
    </w:p>
    <w:p w14:paraId="78877372" w14:textId="77777777" w:rsidR="004B07EF" w:rsidRDefault="004B07EF" w:rsidP="0077474B">
      <w:pPr>
        <w:rPr>
          <w:szCs w:val="28"/>
        </w:rPr>
      </w:pPr>
    </w:p>
    <w:p w14:paraId="59A47FD6" w14:textId="77777777" w:rsidR="004B07EF" w:rsidRDefault="004B07EF" w:rsidP="0077474B">
      <w:pPr>
        <w:rPr>
          <w:szCs w:val="28"/>
        </w:rPr>
      </w:pPr>
    </w:p>
    <w:p w14:paraId="3C522401" w14:textId="77777777" w:rsidR="004B07EF" w:rsidRDefault="004B07EF" w:rsidP="0077474B">
      <w:pPr>
        <w:rPr>
          <w:szCs w:val="28"/>
        </w:rPr>
      </w:pPr>
    </w:p>
    <w:p w14:paraId="3B2791D2" w14:textId="77777777" w:rsidR="004B07EF" w:rsidRDefault="004B07EF" w:rsidP="0077474B">
      <w:pPr>
        <w:rPr>
          <w:szCs w:val="28"/>
        </w:rPr>
      </w:pPr>
    </w:p>
    <w:p w14:paraId="63F9F7BB" w14:textId="77777777" w:rsidR="004B07EF" w:rsidRDefault="004B07EF" w:rsidP="0077474B">
      <w:pPr>
        <w:rPr>
          <w:szCs w:val="28"/>
        </w:rPr>
      </w:pPr>
    </w:p>
    <w:p w14:paraId="5EB86438" w14:textId="77777777" w:rsidR="004B07EF" w:rsidRDefault="004B07EF" w:rsidP="0077474B">
      <w:pPr>
        <w:rPr>
          <w:szCs w:val="28"/>
        </w:rPr>
      </w:pPr>
    </w:p>
    <w:p w14:paraId="38AD8350" w14:textId="77777777" w:rsidR="004B07EF" w:rsidRDefault="004B07EF" w:rsidP="0077474B">
      <w:pPr>
        <w:rPr>
          <w:szCs w:val="28"/>
        </w:rPr>
      </w:pPr>
    </w:p>
    <w:p w14:paraId="775CA613" w14:textId="77777777" w:rsidR="004B07EF" w:rsidRDefault="004B07EF" w:rsidP="0077474B">
      <w:pPr>
        <w:rPr>
          <w:szCs w:val="28"/>
        </w:rPr>
      </w:pPr>
    </w:p>
    <w:p w14:paraId="3F5E2AB3" w14:textId="77777777" w:rsidR="004B07EF" w:rsidRDefault="004B07EF" w:rsidP="0077474B">
      <w:pPr>
        <w:rPr>
          <w:szCs w:val="28"/>
        </w:rPr>
      </w:pPr>
    </w:p>
    <w:p w14:paraId="755BCB7C" w14:textId="77777777" w:rsidR="004B07EF" w:rsidRDefault="004B07EF" w:rsidP="0077474B">
      <w:pPr>
        <w:rPr>
          <w:szCs w:val="28"/>
        </w:rPr>
      </w:pPr>
    </w:p>
    <w:p w14:paraId="03E9D513" w14:textId="77777777" w:rsidR="004B07EF" w:rsidRDefault="004B07EF" w:rsidP="0077474B">
      <w:pPr>
        <w:rPr>
          <w:szCs w:val="28"/>
        </w:rPr>
      </w:pPr>
    </w:p>
    <w:p w14:paraId="5CFB2413" w14:textId="77777777" w:rsidR="004B07EF" w:rsidRDefault="004B07EF" w:rsidP="0077474B">
      <w:pPr>
        <w:rPr>
          <w:szCs w:val="28"/>
        </w:rPr>
      </w:pPr>
    </w:p>
    <w:p w14:paraId="0D707D27" w14:textId="77777777" w:rsidR="004B07EF" w:rsidRDefault="004B07EF" w:rsidP="0077474B">
      <w:pPr>
        <w:rPr>
          <w:szCs w:val="28"/>
        </w:rPr>
      </w:pPr>
    </w:p>
    <w:p w14:paraId="0EBD4881" w14:textId="77777777" w:rsidR="004B07EF" w:rsidRDefault="004B07EF" w:rsidP="0077474B">
      <w:pPr>
        <w:rPr>
          <w:szCs w:val="28"/>
        </w:rPr>
      </w:pPr>
    </w:p>
    <w:p w14:paraId="402825FA" w14:textId="77777777" w:rsidR="004B07EF" w:rsidRDefault="004B07EF" w:rsidP="0077474B">
      <w:pPr>
        <w:rPr>
          <w:szCs w:val="28"/>
        </w:rPr>
      </w:pPr>
    </w:p>
    <w:p w14:paraId="0FBEFD9E" w14:textId="77777777" w:rsidR="004B07EF" w:rsidRDefault="004B07EF" w:rsidP="0077474B">
      <w:pPr>
        <w:rPr>
          <w:szCs w:val="28"/>
        </w:rPr>
      </w:pPr>
    </w:p>
    <w:p w14:paraId="7DA250B5" w14:textId="77777777" w:rsidR="004B07EF" w:rsidRDefault="004B07EF" w:rsidP="0077474B">
      <w:pPr>
        <w:rPr>
          <w:szCs w:val="28"/>
        </w:rPr>
      </w:pPr>
    </w:p>
    <w:p w14:paraId="3EB5FAB6" w14:textId="00C3FA4E" w:rsidR="0077474B" w:rsidRPr="00AF7F7F" w:rsidRDefault="0077474B" w:rsidP="0077474B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2</w:t>
      </w:r>
    </w:p>
    <w:p w14:paraId="2BF1B1C0" w14:textId="77777777" w:rsidR="00254B8D" w:rsidRDefault="00254B8D" w:rsidP="00650FCA">
      <w:pPr>
        <w:rPr>
          <w:sz w:val="32"/>
          <w:szCs w:val="32"/>
        </w:rPr>
      </w:pPr>
      <w:r>
        <w:rPr>
          <w:sz w:val="32"/>
          <w:szCs w:val="32"/>
        </w:rPr>
        <w:t>Note: i ~ $s1, A ~ $s2, n ~ $s3, step ~ $s4, sum ~ $s5</w:t>
      </w:r>
    </w:p>
    <w:p w14:paraId="723CCF97" w14:textId="471BBC78" w:rsidR="00254B8D" w:rsidRDefault="00254B8D" w:rsidP="00650FCA">
      <w:pPr>
        <w:rPr>
          <w:sz w:val="32"/>
          <w:szCs w:val="32"/>
        </w:rPr>
      </w:pPr>
      <w:r>
        <w:rPr>
          <w:sz w:val="32"/>
          <w:szCs w:val="32"/>
        </w:rPr>
        <w:t>Ta khởi tạo i=0, n=5, step=1, sum=0 mảng A={1, 2, 3, 4, 5}</w:t>
      </w:r>
    </w:p>
    <w:p w14:paraId="1B9DF02A" w14:textId="0E1A2B6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_Hlk160452505"/>
      <w:r w:rsidRPr="00283721">
        <w:t xml:space="preserve">#Laboratory 3, Home Assigment 2 </w:t>
      </w:r>
    </w:p>
    <w:p w14:paraId="02774AC1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>.data</w:t>
      </w:r>
    </w:p>
    <w:p w14:paraId="601B7906" w14:textId="6414A8B5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>A</w:t>
      </w:r>
      <w:r>
        <w:t>:</w:t>
      </w:r>
      <w:r w:rsidRPr="00283721">
        <w:t xml:space="preserve"> .word 1 2 3 4 5</w:t>
      </w:r>
    </w:p>
    <w:p w14:paraId="5ABE1A18" w14:textId="49FC0441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.text </w:t>
      </w:r>
    </w:p>
    <w:p w14:paraId="039AB722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addi $s1, $zero, 0 # i = 0 </w:t>
      </w:r>
    </w:p>
    <w:p w14:paraId="61703A9D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>la $s2, A # load address of A into $s2</w:t>
      </w:r>
    </w:p>
    <w:p w14:paraId="298579C5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>addi $s3, $zero, 5 # n = 5</w:t>
      </w:r>
    </w:p>
    <w:p w14:paraId="009D4127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>addi $s4, $zero, 1 # step = 1</w:t>
      </w:r>
    </w:p>
    <w:p w14:paraId="2BD92CB1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addi $s5, $zero, 0 # sum = 0  </w:t>
      </w:r>
    </w:p>
    <w:p w14:paraId="45944CA1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F7FB2E" w14:textId="77777777" w:rsidR="00D110D0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loop: </w:t>
      </w:r>
    </w:p>
    <w:p w14:paraId="654CA905" w14:textId="0799239D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slt $t2, $s1, $s3 # $t2 = i &lt; n ? 1 : 0 </w:t>
      </w:r>
    </w:p>
    <w:p w14:paraId="48FD15F5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beq $t2, $zero, endloop </w:t>
      </w:r>
    </w:p>
    <w:p w14:paraId="30403C7C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add $t1, $s1, $s1 # $t1 = 2 * $s1 </w:t>
      </w:r>
    </w:p>
    <w:p w14:paraId="2B5D2AC7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add $t1, $t1, $t1 # $t1 = 4 * $s1 </w:t>
      </w:r>
    </w:p>
    <w:p w14:paraId="303EE3F1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add $t1, $t1, $s2 # $t1 store the address of A[i] </w:t>
      </w:r>
    </w:p>
    <w:p w14:paraId="77BB719C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lw $t0, 0($t1) # load value of A[i] in $t0 </w:t>
      </w:r>
    </w:p>
    <w:p w14:paraId="6D025E70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add $s5, $s5, $t0 # sum = sum + A[i] </w:t>
      </w:r>
    </w:p>
    <w:p w14:paraId="0EEDD6C4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add $s1, $s1, $s4 # i = i + step </w:t>
      </w:r>
    </w:p>
    <w:p w14:paraId="5554DC38" w14:textId="77777777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 xml:space="preserve">j loop # goto loop </w:t>
      </w:r>
    </w:p>
    <w:p w14:paraId="51A5E493" w14:textId="339120F8" w:rsidR="00283721" w:rsidRPr="00283721" w:rsidRDefault="00283721" w:rsidP="002837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3721">
        <w:t>endloop:</w:t>
      </w:r>
    </w:p>
    <w:bookmarkEnd w:id="3"/>
    <w:p w14:paraId="32A77A1A" w14:textId="44F1976F" w:rsidR="00650FCA" w:rsidRDefault="00254B8D" w:rsidP="00254B8D">
      <w:pPr>
        <w:pStyle w:val="ListParagraph"/>
        <w:numPr>
          <w:ilvl w:val="0"/>
          <w:numId w:val="11"/>
        </w:numPr>
      </w:pPr>
      <w:r>
        <w:t>Thanh ghi $s1, $s2, $s3, $s4, $s5 lưu khởi tạo i, địa chỉ A, n, step, sum</w:t>
      </w:r>
    </w:p>
    <w:p w14:paraId="312D762C" w14:textId="77777777" w:rsidR="00254B8D" w:rsidRDefault="00254B8D" w:rsidP="00254B8D">
      <w:pPr>
        <w:pStyle w:val="ListParagraph"/>
        <w:numPr>
          <w:ilvl w:val="0"/>
          <w:numId w:val="11"/>
        </w:numPr>
      </w:pPr>
      <w:r>
        <w:t xml:space="preserve">Thanh ghi $t1 lưu địa chỉ của A[i] </w:t>
      </w:r>
    </w:p>
    <w:p w14:paraId="311A4E3B" w14:textId="7595279E" w:rsidR="00254B8D" w:rsidRDefault="00254B8D" w:rsidP="000503A4">
      <w:pPr>
        <w:pStyle w:val="ListParagraph"/>
        <w:ind w:left="1080"/>
      </w:pPr>
      <w:r>
        <w:t>(</w:t>
      </w:r>
      <w:r w:rsidR="000503A4">
        <w:t>Ở</w:t>
      </w:r>
      <w:r>
        <w:t xml:space="preserve"> đây dùng 2 lệnh add để có 4 * index thay vì lệnh mul</w:t>
      </w:r>
      <w:r w:rsidR="000503A4">
        <w:t>t</w:t>
      </w:r>
      <w:r>
        <w:t xml:space="preserve"> do</w:t>
      </w:r>
      <w:r w:rsidR="000503A4">
        <w:t xml:space="preserve"> dùng lệnh mult sẽ tách ra số lượng lệnh nhiều hơn số lượng lệnh so với lệnh add ở trường hợp tệ nhất. Điều này dẫn đến tăng thời gian chạy)</w:t>
      </w:r>
    </w:p>
    <w:p w14:paraId="344B6EA6" w14:textId="75B2BA10" w:rsidR="000503A4" w:rsidRDefault="000503A4" w:rsidP="000503A4">
      <w:pPr>
        <w:pStyle w:val="ListParagraph"/>
        <w:numPr>
          <w:ilvl w:val="0"/>
          <w:numId w:val="11"/>
        </w:numPr>
      </w:pPr>
      <w:r>
        <w:t>Thanh ghi $t0 lưu giá trị của A[i]</w:t>
      </w:r>
    </w:p>
    <w:p w14:paraId="57E04C45" w14:textId="7E4B971A" w:rsidR="000503A4" w:rsidRDefault="000503A4" w:rsidP="000503A4">
      <w:pPr>
        <w:pStyle w:val="ListParagraph"/>
        <w:numPr>
          <w:ilvl w:val="0"/>
          <w:numId w:val="11"/>
        </w:numPr>
      </w:pPr>
      <w:r>
        <w:t>Thanh ghi $s5 tăng giá trị bằng A[i] sau mỗi vòng lặp</w:t>
      </w:r>
    </w:p>
    <w:p w14:paraId="7D52CF0B" w14:textId="289D57F1" w:rsidR="000503A4" w:rsidRDefault="000503A4" w:rsidP="000503A4">
      <w:pPr>
        <w:pStyle w:val="ListParagraph"/>
        <w:numPr>
          <w:ilvl w:val="0"/>
          <w:numId w:val="11"/>
        </w:numPr>
      </w:pPr>
      <w:r>
        <w:t>Thanh ghi $s1(i) tăng giá trị 1 lượng bằng $s4 (step)</w:t>
      </w:r>
    </w:p>
    <w:p w14:paraId="30ED3635" w14:textId="6677E2F4" w:rsidR="000503A4" w:rsidRDefault="000503A4" w:rsidP="000503A4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Thanh ghi pc thay đổi sau mỗi lệnh</w:t>
      </w:r>
    </w:p>
    <w:p w14:paraId="672504B4" w14:textId="01A2DB9F" w:rsidR="000503A4" w:rsidRDefault="000503A4" w:rsidP="000503A4">
      <w:pPr>
        <w:pStyle w:val="ListParagraph"/>
        <w:numPr>
          <w:ilvl w:val="0"/>
          <w:numId w:val="13"/>
        </w:numPr>
        <w:rPr>
          <w:szCs w:val="28"/>
        </w:rPr>
      </w:pPr>
      <w:r>
        <w:rPr>
          <w:szCs w:val="28"/>
        </w:rPr>
        <w:t>Kết quả sum = 15, đúng với chương trình</w:t>
      </w:r>
    </w:p>
    <w:p w14:paraId="17F0AF8B" w14:textId="77777777" w:rsidR="004B07EF" w:rsidRDefault="004B07EF" w:rsidP="000503A4">
      <w:pPr>
        <w:rPr>
          <w:szCs w:val="28"/>
        </w:rPr>
      </w:pPr>
    </w:p>
    <w:p w14:paraId="02100E40" w14:textId="56FF3713" w:rsidR="000503A4" w:rsidRPr="00AF7F7F" w:rsidRDefault="000503A4" w:rsidP="000503A4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3</w:t>
      </w:r>
    </w:p>
    <w:p w14:paraId="6E2B9095" w14:textId="7648FC8E" w:rsidR="00E22B40" w:rsidRPr="001459BA" w:rsidRDefault="00E22B40" w:rsidP="001459BA">
      <w:pPr>
        <w:spacing w:line="240" w:lineRule="auto"/>
        <w:rPr>
          <w:sz w:val="32"/>
          <w:szCs w:val="32"/>
        </w:rPr>
      </w:pPr>
      <w:r w:rsidRPr="001459BA">
        <w:rPr>
          <w:sz w:val="32"/>
          <w:szCs w:val="32"/>
        </w:rPr>
        <w:t>Note: a ~ $s2, b ~ $s3</w:t>
      </w:r>
    </w:p>
    <w:p w14:paraId="2C8BFA80" w14:textId="0B3BD06E" w:rsidR="00254B8D" w:rsidRPr="001459BA" w:rsidRDefault="002D5412" w:rsidP="001459BA">
      <w:pPr>
        <w:spacing w:line="240" w:lineRule="auto"/>
        <w:rPr>
          <w:sz w:val="32"/>
          <w:szCs w:val="32"/>
        </w:rPr>
      </w:pPr>
      <w:r w:rsidRPr="001459BA">
        <w:rPr>
          <w:sz w:val="32"/>
          <w:szCs w:val="32"/>
        </w:rPr>
        <w:t>Ta khởi tạo a=3 và b=3</w:t>
      </w:r>
    </w:p>
    <w:p w14:paraId="31BC2826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#Laboratory Exercise 3, Home Assignment 3 </w:t>
      </w:r>
    </w:p>
    <w:p w14:paraId="1A5D1525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.data </w:t>
      </w:r>
    </w:p>
    <w:p w14:paraId="3F05103D" w14:textId="0DBEDB3A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test: .word 1</w:t>
      </w:r>
    </w:p>
    <w:p w14:paraId="34372B54" w14:textId="77777777" w:rsidR="00656FAB" w:rsidRDefault="00656FAB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4CC9E1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.text </w:t>
      </w:r>
    </w:p>
    <w:p w14:paraId="5CE99C92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addi $s2, $0, 3 # a = 3</w:t>
      </w:r>
    </w:p>
    <w:p w14:paraId="09287318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addi $s3, $0, 3 # a = 3</w:t>
      </w:r>
    </w:p>
    <w:p w14:paraId="6FD42254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la $s0, test #load the address of test variable </w:t>
      </w:r>
    </w:p>
    <w:p w14:paraId="3835DCB6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lw $s1, 0($s0) #load the value of test to register $t1 </w:t>
      </w:r>
    </w:p>
    <w:p w14:paraId="0561170D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li $t0, 0 #load value for test case </w:t>
      </w:r>
    </w:p>
    <w:p w14:paraId="78BDF488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li $t1, 1 </w:t>
      </w:r>
    </w:p>
    <w:p w14:paraId="2A5B090F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li $t2, 2 </w:t>
      </w:r>
    </w:p>
    <w:p w14:paraId="01773D79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beq $s1, $t0, case_0 </w:t>
      </w:r>
    </w:p>
    <w:p w14:paraId="567E0733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beq $s1, $t1, case_1 </w:t>
      </w:r>
    </w:p>
    <w:p w14:paraId="3BE70ADE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beq $s1, $t2, case_2 </w:t>
      </w:r>
    </w:p>
    <w:p w14:paraId="2998B5B3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j default </w:t>
      </w:r>
    </w:p>
    <w:p w14:paraId="627F5FB4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case_0: addi $s2, $s2, 1 #a=a+1 </w:t>
      </w:r>
    </w:p>
    <w:p w14:paraId="4B8767C3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j continue </w:t>
      </w:r>
    </w:p>
    <w:p w14:paraId="24A488D8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case_1: sub $s2, $s2, $t1 #a=a-1 </w:t>
      </w:r>
    </w:p>
    <w:p w14:paraId="57229A9D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j continue </w:t>
      </w:r>
    </w:p>
    <w:p w14:paraId="65925233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case_2: add $s3, $s3, $s3 #b=2*b </w:t>
      </w:r>
    </w:p>
    <w:p w14:paraId="39684E36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j continue </w:t>
      </w:r>
    </w:p>
    <w:p w14:paraId="718D45BB" w14:textId="77777777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default: </w:t>
      </w:r>
    </w:p>
    <w:p w14:paraId="5025A964" w14:textId="53B90826" w:rsidR="002D5412" w:rsidRDefault="002D5412" w:rsidP="002D5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continue:</w:t>
      </w:r>
    </w:p>
    <w:p w14:paraId="0EE04698" w14:textId="6C550D06" w:rsidR="00656FAB" w:rsidRDefault="00656FAB" w:rsidP="00656FAB">
      <w:pPr>
        <w:pStyle w:val="ListParagraph"/>
        <w:ind w:left="1080"/>
      </w:pPr>
    </w:p>
    <w:p w14:paraId="1CB0FCBF" w14:textId="276FBD6F" w:rsidR="00656FAB" w:rsidRDefault="00656FAB" w:rsidP="00656FAB">
      <w:pPr>
        <w:pStyle w:val="ListParagraph"/>
        <w:numPr>
          <w:ilvl w:val="0"/>
          <w:numId w:val="11"/>
        </w:numPr>
      </w:pPr>
      <w:r>
        <w:t>Thanh ghi $s2, $s3 lưu giá trị khởi tạo của a, b</w:t>
      </w:r>
    </w:p>
    <w:p w14:paraId="48D2D731" w14:textId="60FE23FE" w:rsidR="00656FAB" w:rsidRDefault="00656FAB" w:rsidP="00656FAB">
      <w:pPr>
        <w:pStyle w:val="ListParagraph"/>
        <w:numPr>
          <w:ilvl w:val="0"/>
          <w:numId w:val="11"/>
        </w:numPr>
      </w:pPr>
      <w:r>
        <w:t>Thanh ghi $s0 lưu địa chỉ của biến test</w:t>
      </w:r>
    </w:p>
    <w:p w14:paraId="73082089" w14:textId="4EFB9BE5" w:rsidR="00656FAB" w:rsidRDefault="00656FAB" w:rsidP="00656FAB">
      <w:pPr>
        <w:pStyle w:val="ListParagraph"/>
        <w:numPr>
          <w:ilvl w:val="0"/>
          <w:numId w:val="11"/>
        </w:numPr>
      </w:pPr>
      <w:r>
        <w:t>Thanh ghi $s1 lưu giá trị của biến test</w:t>
      </w:r>
    </w:p>
    <w:p w14:paraId="655A98E7" w14:textId="00C1CA2E" w:rsidR="00656FAB" w:rsidRDefault="00656FAB" w:rsidP="00656FAB">
      <w:pPr>
        <w:pStyle w:val="ListParagraph"/>
        <w:numPr>
          <w:ilvl w:val="0"/>
          <w:numId w:val="11"/>
        </w:numPr>
      </w:pPr>
      <w:r>
        <w:t>Thanh ghi $t0, $t1, $t2 lưu các case để biến test có thể thực hiện so sánh</w:t>
      </w:r>
    </w:p>
    <w:p w14:paraId="3A7ECFF0" w14:textId="08BABFA0" w:rsidR="00656FAB" w:rsidRDefault="00656FAB" w:rsidP="00656FAB">
      <w:pPr>
        <w:pStyle w:val="ListParagraph"/>
        <w:numPr>
          <w:ilvl w:val="0"/>
          <w:numId w:val="11"/>
        </w:numPr>
      </w:pPr>
      <w:r>
        <w:t>Nếu:</w:t>
      </w:r>
    </w:p>
    <w:p w14:paraId="23887877" w14:textId="29E05984" w:rsidR="00656FAB" w:rsidRDefault="00656FAB" w:rsidP="00656FAB">
      <w:pPr>
        <w:pStyle w:val="ListParagraph"/>
        <w:numPr>
          <w:ilvl w:val="1"/>
          <w:numId w:val="11"/>
        </w:numPr>
      </w:pPr>
      <w:r>
        <w:t>Test = 0: $s2(a) tăng 1 đơn vị</w:t>
      </w:r>
    </w:p>
    <w:p w14:paraId="33A4D966" w14:textId="184FDBBB" w:rsidR="00656FAB" w:rsidRDefault="00656FAB" w:rsidP="00656FAB">
      <w:pPr>
        <w:pStyle w:val="ListParagraph"/>
        <w:numPr>
          <w:ilvl w:val="1"/>
          <w:numId w:val="11"/>
        </w:numPr>
      </w:pPr>
      <w:r>
        <w:t>Test = 1: $s2(a) giảm 1 đơn vị</w:t>
      </w:r>
    </w:p>
    <w:p w14:paraId="7854AC8F" w14:textId="61498D25" w:rsidR="00656FAB" w:rsidRDefault="00656FAB" w:rsidP="00656FAB">
      <w:pPr>
        <w:pStyle w:val="ListParagraph"/>
        <w:numPr>
          <w:ilvl w:val="1"/>
          <w:numId w:val="11"/>
        </w:numPr>
      </w:pPr>
      <w:r>
        <w:t>Test = 2: $s3(b) gấp đôi ban đầu</w:t>
      </w:r>
    </w:p>
    <w:p w14:paraId="4D1861BC" w14:textId="44B6C252" w:rsidR="00656FAB" w:rsidRDefault="00656FAB" w:rsidP="00656FAB">
      <w:pPr>
        <w:pStyle w:val="ListParagraph"/>
        <w:numPr>
          <w:ilvl w:val="0"/>
          <w:numId w:val="13"/>
        </w:numPr>
      </w:pPr>
      <w:r>
        <w:t>Kết quả chạy đúng với chương trình</w:t>
      </w:r>
    </w:p>
    <w:p w14:paraId="3C5E0058" w14:textId="399B0B64" w:rsidR="00656FAB" w:rsidRPr="00656FAB" w:rsidRDefault="00656FAB" w:rsidP="00656FAB">
      <w:pPr>
        <w:rPr>
          <w:rFonts w:ascii="Cambria Math" w:hAnsi="Cambria Math"/>
          <w:sz w:val="32"/>
          <w:szCs w:val="32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4</w:t>
      </w:r>
    </w:p>
    <w:p w14:paraId="0712D80A" w14:textId="1A71353F" w:rsidR="00656FAB" w:rsidRPr="00FF6E5D" w:rsidRDefault="00656FAB" w:rsidP="00656FA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F6E5D">
        <w:rPr>
          <w:sz w:val="32"/>
          <w:szCs w:val="32"/>
        </w:rPr>
        <w:t>i &lt; j</w:t>
      </w:r>
    </w:p>
    <w:p w14:paraId="76A99782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#Laboratory Exercise 3, Home Assignment 1 </w:t>
      </w:r>
    </w:p>
    <w:p w14:paraId="63263B87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.data </w:t>
      </w:r>
    </w:p>
    <w:p w14:paraId="4CC69A0F" w14:textId="365F2ECF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i: .word </w:t>
      </w:r>
      <w:r w:rsidR="0093654D">
        <w:rPr>
          <w:szCs w:val="28"/>
        </w:rPr>
        <w:t>4</w:t>
      </w:r>
    </w:p>
    <w:p w14:paraId="7E1862F4" w14:textId="4099428B" w:rsidR="00656FAB" w:rsidRPr="001459BA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j: .word </w:t>
      </w:r>
      <w:r w:rsidR="0093654D">
        <w:rPr>
          <w:szCs w:val="28"/>
        </w:rPr>
        <w:t>3</w:t>
      </w:r>
      <w:r w:rsidRPr="001459BA">
        <w:rPr>
          <w:szCs w:val="28"/>
        </w:rPr>
        <w:tab/>
      </w:r>
    </w:p>
    <w:p w14:paraId="08991B1D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.text</w:t>
      </w:r>
    </w:p>
    <w:p w14:paraId="74B1CD5F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$t8, i</w:t>
      </w:r>
    </w:p>
    <w:p w14:paraId="6420AB4C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$t9, j</w:t>
      </w:r>
    </w:p>
    <w:p w14:paraId="54587121" w14:textId="4C3847CD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$s1, 0($t8) # i=</w:t>
      </w:r>
      <w:r w:rsidR="00775C3E">
        <w:rPr>
          <w:szCs w:val="28"/>
        </w:rPr>
        <w:t>4</w:t>
      </w:r>
    </w:p>
    <w:p w14:paraId="5FF8D5C1" w14:textId="51613EA5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$s2, 0($t9) # j=</w:t>
      </w:r>
      <w:r w:rsidR="00775C3E">
        <w:rPr>
          <w:szCs w:val="28"/>
        </w:rPr>
        <w:t>3</w:t>
      </w:r>
    </w:p>
    <w:p w14:paraId="682D33FD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$t1, $0, 10 # x=10</w:t>
      </w:r>
    </w:p>
    <w:p w14:paraId="293059D0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$t2, $0, 10 # y=10</w:t>
      </w:r>
    </w:p>
    <w:p w14:paraId="3EF23F6D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$t3, $0, 10 # z=10</w:t>
      </w:r>
    </w:p>
    <w:p w14:paraId="6E7821A5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14:paraId="5DB175B2" w14:textId="008A7CA9" w:rsidR="001459BA" w:rsidRPr="00775C3E" w:rsidRDefault="00656FAB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start: </w:t>
      </w:r>
    </w:p>
    <w:p w14:paraId="1B1DAEB2" w14:textId="6C28EABB" w:rsidR="00656FAB" w:rsidRPr="00775C3E" w:rsidRDefault="00656FAB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slt $t0,$s</w:t>
      </w:r>
      <w:r w:rsidR="001459BA">
        <w:rPr>
          <w:szCs w:val="28"/>
        </w:rPr>
        <w:t>1</w:t>
      </w:r>
      <w:r w:rsidRPr="00AF7F7F">
        <w:rPr>
          <w:szCs w:val="28"/>
        </w:rPr>
        <w:t>,$s</w:t>
      </w:r>
      <w:r w:rsidR="001459BA">
        <w:rPr>
          <w:szCs w:val="28"/>
        </w:rPr>
        <w:t>2</w:t>
      </w:r>
      <w:r w:rsidRPr="00AF7F7F">
        <w:rPr>
          <w:szCs w:val="28"/>
        </w:rPr>
        <w:t xml:space="preserve"> # </w:t>
      </w:r>
      <w:r w:rsidR="001459BA">
        <w:rPr>
          <w:szCs w:val="28"/>
        </w:rPr>
        <w:t>i</w:t>
      </w:r>
      <w:r w:rsidRPr="00AF7F7F">
        <w:rPr>
          <w:szCs w:val="28"/>
        </w:rPr>
        <w:t>&lt;</w:t>
      </w:r>
      <w:r w:rsidR="001459BA">
        <w:rPr>
          <w:szCs w:val="28"/>
        </w:rPr>
        <w:t>j</w:t>
      </w:r>
    </w:p>
    <w:p w14:paraId="5CC390D2" w14:textId="1A9B71B1" w:rsidR="00656FAB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bne $t0,$zero,else # branch to else if </w:t>
      </w:r>
      <w:r w:rsidR="00FF6E5D">
        <w:rPr>
          <w:szCs w:val="28"/>
        </w:rPr>
        <w:t>i &gt;= j</w:t>
      </w:r>
      <w:r w:rsidRPr="00AF7F7F">
        <w:rPr>
          <w:szCs w:val="28"/>
        </w:rPr>
        <w:t xml:space="preserve"> </w:t>
      </w:r>
    </w:p>
    <w:p w14:paraId="55979DEE" w14:textId="77777777" w:rsidR="00656FAB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kiểm tra xem j($s2) &lt; i($s1), nếu không gán $t0=0</w:t>
      </w:r>
    </w:p>
    <w:p w14:paraId="3492A4E7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nếu $t0 khác 0 rẽ sang else</w:t>
      </w:r>
    </w:p>
    <w:p w14:paraId="78CD0BE7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$t1,$t1,1 # then part: x=x+1 </w:t>
      </w:r>
    </w:p>
    <w:p w14:paraId="6D4EA2E3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$t3,$zero,1 # z=1 </w:t>
      </w:r>
    </w:p>
    <w:p w14:paraId="7CCBD5F9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j endif # skip “else” part </w:t>
      </w:r>
    </w:p>
    <w:p w14:paraId="32DCA6DF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else: addi $t2,$t2,-1 # begin else part: y=y-1 </w:t>
      </w:r>
    </w:p>
    <w:p w14:paraId="55FA84C3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 $t3,$t3,$t3 # z=2*z </w:t>
      </w:r>
    </w:p>
    <w:p w14:paraId="06C41F2F" w14:textId="77777777" w:rsidR="00656FAB" w:rsidRPr="00AF7F7F" w:rsidRDefault="00656FAB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endif:</w:t>
      </w:r>
    </w:p>
    <w:p w14:paraId="530EC07B" w14:textId="77777777" w:rsidR="001459BA" w:rsidRDefault="001459BA" w:rsidP="001459BA"/>
    <w:p w14:paraId="1A46FFC5" w14:textId="77777777" w:rsidR="00E22977" w:rsidRDefault="00E22977" w:rsidP="001459BA"/>
    <w:p w14:paraId="0EE4553E" w14:textId="77777777" w:rsidR="00E22977" w:rsidRDefault="00E22977" w:rsidP="001459BA"/>
    <w:p w14:paraId="6735989B" w14:textId="77777777" w:rsidR="00E22977" w:rsidRDefault="00E22977" w:rsidP="001459BA"/>
    <w:p w14:paraId="58579299" w14:textId="77777777" w:rsidR="00E22977" w:rsidRDefault="00E22977" w:rsidP="001459BA"/>
    <w:p w14:paraId="3C4B1EB4" w14:textId="77777777" w:rsidR="00E22977" w:rsidRDefault="00E22977" w:rsidP="001459BA"/>
    <w:p w14:paraId="0EBB0CB9" w14:textId="77777777" w:rsidR="00E22977" w:rsidRDefault="00E22977" w:rsidP="001459BA"/>
    <w:p w14:paraId="1B2C30C4" w14:textId="122C1591" w:rsidR="001459BA" w:rsidRDefault="00E22977" w:rsidP="00E22977">
      <w:pPr>
        <w:pStyle w:val="ListParagraph"/>
        <w:numPr>
          <w:ilvl w:val="0"/>
          <w:numId w:val="10"/>
        </w:numPr>
      </w:pPr>
      <w:r>
        <w:lastRenderedPageBreak/>
        <w:t>TH1: i = 4, j = 3</w:t>
      </w:r>
    </w:p>
    <w:p w14:paraId="0E033CF9" w14:textId="7CE84E1B" w:rsidR="00E22977" w:rsidRDefault="00E22977" w:rsidP="00E22977">
      <w:pPr>
        <w:pStyle w:val="ListParagraph"/>
        <w:numPr>
          <w:ilvl w:val="0"/>
          <w:numId w:val="13"/>
        </w:numPr>
      </w:pPr>
      <w:r>
        <w:t>x($t1) = 11,</w:t>
      </w:r>
      <w:r w:rsidR="00F9557C">
        <w:t xml:space="preserve"> y($t2) = 10</w:t>
      </w:r>
      <w:r>
        <w:t xml:space="preserve"> z($t3) = 1</w:t>
      </w:r>
    </w:p>
    <w:p w14:paraId="7EE96B9C" w14:textId="5AE489C0" w:rsidR="001459BA" w:rsidRDefault="00E22977" w:rsidP="00E97BE4">
      <w:r w:rsidRPr="00E22977">
        <w:drawing>
          <wp:inline distT="0" distB="0" distL="0" distR="0" wp14:anchorId="0C856677" wp14:editId="5D6D1D64">
            <wp:extent cx="5958840" cy="7217080"/>
            <wp:effectExtent l="0" t="0" r="3810" b="3175"/>
            <wp:docPr id="117876867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8671" name="Picture 1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73" cy="72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F3B2" w14:textId="77777777" w:rsidR="00F9557C" w:rsidRDefault="00F9557C" w:rsidP="00E22977">
      <w:pPr>
        <w:pStyle w:val="ListParagraph"/>
      </w:pPr>
    </w:p>
    <w:p w14:paraId="58E5D01B" w14:textId="77777777" w:rsidR="00F9557C" w:rsidRDefault="00F9557C" w:rsidP="00E22977">
      <w:pPr>
        <w:pStyle w:val="ListParagraph"/>
      </w:pPr>
    </w:p>
    <w:p w14:paraId="7B31023F" w14:textId="73968409" w:rsidR="00E22977" w:rsidRDefault="00E22977" w:rsidP="00E22977">
      <w:pPr>
        <w:pStyle w:val="ListParagraph"/>
        <w:numPr>
          <w:ilvl w:val="0"/>
          <w:numId w:val="10"/>
        </w:numPr>
      </w:pPr>
      <w:r>
        <w:t>TH</w:t>
      </w:r>
      <w:r>
        <w:t>2</w:t>
      </w:r>
      <w:r>
        <w:t xml:space="preserve">: i = </w:t>
      </w:r>
      <w:r>
        <w:t>2</w:t>
      </w:r>
      <w:r>
        <w:t>, j = 3</w:t>
      </w:r>
    </w:p>
    <w:p w14:paraId="69479095" w14:textId="1CC36322" w:rsidR="00E22977" w:rsidRDefault="00E22977" w:rsidP="00E22977">
      <w:pPr>
        <w:pStyle w:val="ListParagraph"/>
        <w:numPr>
          <w:ilvl w:val="0"/>
          <w:numId w:val="13"/>
        </w:numPr>
      </w:pPr>
      <w:r>
        <w:t>x($t1) = 1</w:t>
      </w:r>
      <w:r w:rsidR="00F9557C">
        <w:t>0</w:t>
      </w:r>
      <w:r>
        <w:t>,</w:t>
      </w:r>
      <w:r w:rsidR="00F9557C">
        <w:t xml:space="preserve"> y($t2) = 9,</w:t>
      </w:r>
      <w:r>
        <w:t xml:space="preserve"> z($t3) = </w:t>
      </w:r>
      <w:r w:rsidR="00F9557C">
        <w:t>20(hex:14)</w:t>
      </w:r>
    </w:p>
    <w:p w14:paraId="2BCF675D" w14:textId="2E36D0F3" w:rsidR="001459BA" w:rsidRDefault="00E22977" w:rsidP="00E97BE4">
      <w:r w:rsidRPr="00E22977">
        <w:drawing>
          <wp:inline distT="0" distB="0" distL="0" distR="0" wp14:anchorId="07FABD44" wp14:editId="6B1418C1">
            <wp:extent cx="5943600" cy="7097010"/>
            <wp:effectExtent l="0" t="0" r="0" b="8890"/>
            <wp:docPr id="499336624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6624" name="Picture 1" descr="A screenshot of a spreadshe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434" cy="717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EB8" w14:textId="77777777" w:rsidR="00F9557C" w:rsidRDefault="00F9557C" w:rsidP="001459BA"/>
    <w:p w14:paraId="0B7D743D" w14:textId="659EA2A8" w:rsidR="001459BA" w:rsidRPr="00FF6E5D" w:rsidRDefault="001459BA" w:rsidP="001459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F6E5D">
        <w:rPr>
          <w:sz w:val="32"/>
          <w:szCs w:val="32"/>
        </w:rPr>
        <w:lastRenderedPageBreak/>
        <w:t>i &gt;=j</w:t>
      </w:r>
    </w:p>
    <w:p w14:paraId="6277E96B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#Laboratory Exercise 3, Home Assignment 1 </w:t>
      </w:r>
    </w:p>
    <w:p w14:paraId="2D42896F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.data </w:t>
      </w:r>
    </w:p>
    <w:p w14:paraId="6C9F3FD0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i: .word </w:t>
      </w:r>
      <w:r>
        <w:rPr>
          <w:szCs w:val="28"/>
        </w:rPr>
        <w:t>4</w:t>
      </w:r>
    </w:p>
    <w:p w14:paraId="345FFC42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j: .word </w:t>
      </w:r>
      <w:r>
        <w:rPr>
          <w:szCs w:val="28"/>
        </w:rPr>
        <w:t>3</w:t>
      </w:r>
    </w:p>
    <w:p w14:paraId="615D46D1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</w:r>
    </w:p>
    <w:p w14:paraId="5272ADC5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.text</w:t>
      </w:r>
    </w:p>
    <w:p w14:paraId="14814359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$t8, i</w:t>
      </w:r>
    </w:p>
    <w:p w14:paraId="3E016C92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$t9, j</w:t>
      </w:r>
    </w:p>
    <w:p w14:paraId="57AF0291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$s1, 0($t8) # i=</w:t>
      </w:r>
      <w:r>
        <w:rPr>
          <w:szCs w:val="28"/>
        </w:rPr>
        <w:t>4</w:t>
      </w:r>
    </w:p>
    <w:p w14:paraId="7002533C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$s2, 0($t9) # j=</w:t>
      </w:r>
      <w:r>
        <w:rPr>
          <w:szCs w:val="28"/>
        </w:rPr>
        <w:t>3</w:t>
      </w:r>
    </w:p>
    <w:p w14:paraId="2440077B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$t1, $0, 10 # x=10</w:t>
      </w:r>
    </w:p>
    <w:p w14:paraId="476BB5B3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$t2, $0, 10 # y=10</w:t>
      </w:r>
    </w:p>
    <w:p w14:paraId="0A2680D4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$t3, $0, 10 # z=10</w:t>
      </w:r>
    </w:p>
    <w:p w14:paraId="0228EE9B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14:paraId="77565C83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start: </w:t>
      </w:r>
    </w:p>
    <w:p w14:paraId="4728143D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slt $t0,$s2,$s1 # j&lt;i </w:t>
      </w:r>
    </w:p>
    <w:p w14:paraId="679D424C" w14:textId="7BD20084" w:rsidR="001459BA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bne $t0,$zero,else # branch to else if j</w:t>
      </w:r>
      <w:r w:rsidR="00FF6E5D">
        <w:rPr>
          <w:szCs w:val="28"/>
        </w:rPr>
        <w:t xml:space="preserve"> &gt;= </w:t>
      </w:r>
      <w:r w:rsidRPr="00AF7F7F">
        <w:rPr>
          <w:szCs w:val="28"/>
        </w:rPr>
        <w:t xml:space="preserve">i </w:t>
      </w:r>
    </w:p>
    <w:p w14:paraId="17054B28" w14:textId="77777777" w:rsidR="001459BA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kiểm tra xem j($s2) &lt; i($s1), nếu không gán $t0=0</w:t>
      </w:r>
    </w:p>
    <w:p w14:paraId="41210670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nếu $t0 khác 0 rẽ sang else</w:t>
      </w:r>
    </w:p>
    <w:p w14:paraId="2B00C66A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$t1,$t1,1 # then part: x=x+1 </w:t>
      </w:r>
    </w:p>
    <w:p w14:paraId="57C88E2C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$t3,$zero,1 # z=1 </w:t>
      </w:r>
    </w:p>
    <w:p w14:paraId="44031AA1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j endif # skip “else” part </w:t>
      </w:r>
    </w:p>
    <w:p w14:paraId="46217ADD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else: addi $t2,$t2,-1 # begin else part: y=y-1 </w:t>
      </w:r>
    </w:p>
    <w:p w14:paraId="0D734B1A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 $t3,$t3,$t3 # z=2*z </w:t>
      </w:r>
    </w:p>
    <w:p w14:paraId="1B14DD9E" w14:textId="77777777" w:rsidR="001459BA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endif</w:t>
      </w:r>
      <w:r>
        <w:rPr>
          <w:szCs w:val="28"/>
        </w:rPr>
        <w:t>:</w:t>
      </w:r>
    </w:p>
    <w:p w14:paraId="57EEB016" w14:textId="77777777" w:rsidR="001459BA" w:rsidRDefault="001459BA" w:rsidP="001459BA"/>
    <w:p w14:paraId="2ADAF80E" w14:textId="77777777" w:rsidR="001459BA" w:rsidRDefault="001459BA" w:rsidP="001459BA"/>
    <w:p w14:paraId="66BB2B3D" w14:textId="77777777" w:rsidR="001459BA" w:rsidRDefault="001459BA" w:rsidP="001459BA">
      <w:pPr>
        <w:ind w:left="360"/>
      </w:pPr>
    </w:p>
    <w:p w14:paraId="6E2EF183" w14:textId="77777777" w:rsidR="00F9557C" w:rsidRDefault="00F9557C" w:rsidP="001459BA">
      <w:pPr>
        <w:ind w:left="360"/>
      </w:pPr>
    </w:p>
    <w:p w14:paraId="44839839" w14:textId="77777777" w:rsidR="00F9557C" w:rsidRDefault="00F9557C" w:rsidP="001459BA">
      <w:pPr>
        <w:ind w:left="360"/>
      </w:pPr>
    </w:p>
    <w:p w14:paraId="776F2DDE" w14:textId="77777777" w:rsidR="00F9557C" w:rsidRDefault="00F9557C" w:rsidP="001459BA">
      <w:pPr>
        <w:ind w:left="360"/>
      </w:pPr>
    </w:p>
    <w:p w14:paraId="091ABC2D" w14:textId="77777777" w:rsidR="004B07EF" w:rsidRDefault="004B07EF" w:rsidP="001459BA">
      <w:pPr>
        <w:ind w:left="360"/>
      </w:pPr>
    </w:p>
    <w:p w14:paraId="6B88A12F" w14:textId="382FB8C2" w:rsidR="00F9557C" w:rsidRDefault="00F9557C" w:rsidP="00F9557C">
      <w:pPr>
        <w:pStyle w:val="ListParagraph"/>
        <w:numPr>
          <w:ilvl w:val="0"/>
          <w:numId w:val="10"/>
        </w:numPr>
      </w:pPr>
      <w:r>
        <w:lastRenderedPageBreak/>
        <w:t>TH</w:t>
      </w:r>
      <w:r>
        <w:t>1</w:t>
      </w:r>
      <w:r>
        <w:t xml:space="preserve">: i = </w:t>
      </w:r>
      <w:r>
        <w:t>4</w:t>
      </w:r>
      <w:r>
        <w:t>, j = 3</w:t>
      </w:r>
    </w:p>
    <w:p w14:paraId="2F6DEEBE" w14:textId="28F5F6B2" w:rsidR="001459BA" w:rsidRDefault="00F9557C" w:rsidP="00F9557C">
      <w:pPr>
        <w:pStyle w:val="ListParagraph"/>
        <w:numPr>
          <w:ilvl w:val="0"/>
          <w:numId w:val="13"/>
        </w:numPr>
      </w:pPr>
      <w:r>
        <w:t>x($t1) = 10, y($t2) = 9, z($t3) = 20(hex:14)</w:t>
      </w:r>
    </w:p>
    <w:p w14:paraId="1BE04B4B" w14:textId="47E50368" w:rsidR="00F9557C" w:rsidRDefault="00F9557C" w:rsidP="00E97BE4">
      <w:r w:rsidRPr="00F9557C">
        <w:drawing>
          <wp:inline distT="0" distB="0" distL="0" distR="0" wp14:anchorId="37C08A84" wp14:editId="4B94A741">
            <wp:extent cx="5951220" cy="7150875"/>
            <wp:effectExtent l="0" t="0" r="0" b="0"/>
            <wp:docPr id="727888728" name="Picture 1" descr="A table of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88728" name="Picture 1" descr="A table of numbers and digi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551" cy="71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1BFD" w14:textId="77777777" w:rsidR="00F9557C" w:rsidRDefault="00F9557C" w:rsidP="004B07EF"/>
    <w:p w14:paraId="3ADD6B74" w14:textId="32E0243B" w:rsidR="00C10A0C" w:rsidRDefault="00C10A0C" w:rsidP="00C10A0C">
      <w:pPr>
        <w:pStyle w:val="ListParagraph"/>
        <w:numPr>
          <w:ilvl w:val="0"/>
          <w:numId w:val="10"/>
        </w:numPr>
      </w:pPr>
      <w:r>
        <w:lastRenderedPageBreak/>
        <w:t>TH</w:t>
      </w:r>
      <w:r>
        <w:t>2</w:t>
      </w:r>
      <w:r>
        <w:t xml:space="preserve">: i = </w:t>
      </w:r>
      <w:r>
        <w:t>2</w:t>
      </w:r>
      <w:r>
        <w:t>, j = 3</w:t>
      </w:r>
    </w:p>
    <w:p w14:paraId="5B700241" w14:textId="417BCBFE" w:rsidR="00C10A0C" w:rsidRDefault="00C10A0C" w:rsidP="00C10A0C">
      <w:pPr>
        <w:pStyle w:val="ListParagraph"/>
        <w:numPr>
          <w:ilvl w:val="0"/>
          <w:numId w:val="13"/>
        </w:numPr>
      </w:pPr>
      <w:r>
        <w:t>x($t1) = 11, y($t2) = 10 z($t3) = 1</w:t>
      </w:r>
    </w:p>
    <w:p w14:paraId="544356BC" w14:textId="6163C7C3" w:rsidR="00F9557C" w:rsidRDefault="00C10A0C" w:rsidP="00E97BE4">
      <w:r w:rsidRPr="00C10A0C">
        <w:drawing>
          <wp:inline distT="0" distB="0" distL="0" distR="0" wp14:anchorId="4BF35EF4" wp14:editId="6B9D05D3">
            <wp:extent cx="5958840" cy="7124703"/>
            <wp:effectExtent l="0" t="0" r="3810" b="0"/>
            <wp:docPr id="81503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34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891" cy="71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4E5C" w14:textId="77777777" w:rsidR="00C10A0C" w:rsidRDefault="00C10A0C" w:rsidP="004B07EF"/>
    <w:p w14:paraId="750364F8" w14:textId="425E5B32" w:rsidR="001459BA" w:rsidRPr="00FF6E5D" w:rsidRDefault="001459BA" w:rsidP="001459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F6E5D">
        <w:rPr>
          <w:sz w:val="32"/>
          <w:szCs w:val="32"/>
        </w:rPr>
        <w:lastRenderedPageBreak/>
        <w:t>i+j &lt;= 0</w:t>
      </w:r>
    </w:p>
    <w:p w14:paraId="1E4565A6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#Laboratory Exercise 3, Home Assignment 1 </w:t>
      </w:r>
    </w:p>
    <w:p w14:paraId="675945FA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.data </w:t>
      </w:r>
    </w:p>
    <w:p w14:paraId="66DE7C42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i: .word </w:t>
      </w:r>
      <w:r>
        <w:rPr>
          <w:szCs w:val="28"/>
        </w:rPr>
        <w:t>4</w:t>
      </w:r>
    </w:p>
    <w:p w14:paraId="0051D429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j: .word </w:t>
      </w:r>
      <w:r>
        <w:rPr>
          <w:szCs w:val="28"/>
        </w:rPr>
        <w:t>3</w:t>
      </w:r>
    </w:p>
    <w:p w14:paraId="5E44D6C0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</w:r>
    </w:p>
    <w:p w14:paraId="11EF63E3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.text</w:t>
      </w:r>
    </w:p>
    <w:p w14:paraId="27D7BF0D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$t8, i</w:t>
      </w:r>
    </w:p>
    <w:p w14:paraId="1AC9296C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$t9, j</w:t>
      </w:r>
    </w:p>
    <w:p w14:paraId="3246C397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$s1, 0($t8) # i=</w:t>
      </w:r>
      <w:r>
        <w:rPr>
          <w:szCs w:val="28"/>
        </w:rPr>
        <w:t>4</w:t>
      </w:r>
    </w:p>
    <w:p w14:paraId="5FCA49E6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$s2, 0($t9) # j=</w:t>
      </w:r>
      <w:r>
        <w:rPr>
          <w:szCs w:val="28"/>
        </w:rPr>
        <w:t>3</w:t>
      </w:r>
    </w:p>
    <w:p w14:paraId="6E81F8C9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$t1, $0, 10 # x=10</w:t>
      </w:r>
    </w:p>
    <w:p w14:paraId="0B321702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$t2, $0, 10 # y=10</w:t>
      </w:r>
    </w:p>
    <w:p w14:paraId="1BA94F11" w14:textId="77777777" w:rsidR="001459BA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$t3, $0, 10 # z=10</w:t>
      </w:r>
    </w:p>
    <w:p w14:paraId="7E9D557F" w14:textId="5F9BA687" w:rsidR="00775C3E" w:rsidRPr="00AF7F7F" w:rsidRDefault="00775C3E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add $t7, $s1, $s2 # tổng của i và j</w:t>
      </w:r>
    </w:p>
    <w:p w14:paraId="494B0083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14:paraId="5D5F8A6A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start: </w:t>
      </w:r>
    </w:p>
    <w:p w14:paraId="354DE2C5" w14:textId="11A4F024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slt $t0,$</w:t>
      </w:r>
      <w:r w:rsidR="00775C3E">
        <w:rPr>
          <w:szCs w:val="28"/>
        </w:rPr>
        <w:t>0</w:t>
      </w:r>
      <w:r w:rsidRPr="00AF7F7F">
        <w:rPr>
          <w:szCs w:val="28"/>
        </w:rPr>
        <w:t>,$</w:t>
      </w:r>
      <w:r w:rsidR="00775C3E">
        <w:rPr>
          <w:szCs w:val="28"/>
        </w:rPr>
        <w:t>t7</w:t>
      </w:r>
      <w:r w:rsidRPr="00AF7F7F">
        <w:rPr>
          <w:szCs w:val="28"/>
        </w:rPr>
        <w:t xml:space="preserve"> # </w:t>
      </w:r>
      <w:r w:rsidR="00775C3E">
        <w:rPr>
          <w:szCs w:val="28"/>
        </w:rPr>
        <w:t>0 &lt; i+j</w:t>
      </w:r>
    </w:p>
    <w:p w14:paraId="08016661" w14:textId="26C0B696" w:rsidR="001459BA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bne $t0,$zero,else # branch to else if </w:t>
      </w:r>
      <w:r w:rsidR="00775C3E">
        <w:rPr>
          <w:szCs w:val="28"/>
        </w:rPr>
        <w:t>0 &gt;= i+j</w:t>
      </w:r>
    </w:p>
    <w:p w14:paraId="38C13D4D" w14:textId="77777777" w:rsidR="001459BA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kiểm tra xem j($s2) &lt; i($s1), nếu không gán $t0=0</w:t>
      </w:r>
    </w:p>
    <w:p w14:paraId="6859974D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nếu $t0 khác 0 rẽ sang else</w:t>
      </w:r>
    </w:p>
    <w:p w14:paraId="500E4721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$t1,$t1,1 # then part: x=x+1 </w:t>
      </w:r>
    </w:p>
    <w:p w14:paraId="4ECB94E1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addi $t3,$zero,1 # z=1 </w:t>
      </w:r>
    </w:p>
    <w:p w14:paraId="731B580C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j endif # skip “else” part </w:t>
      </w:r>
    </w:p>
    <w:p w14:paraId="7B0DBC2B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else: addi $t2,$t2,-1 # begin else part: y=y-1 </w:t>
      </w:r>
    </w:p>
    <w:p w14:paraId="58F8A88B" w14:textId="77777777" w:rsidR="001459BA" w:rsidRPr="00AF7F7F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add $t3,$t3,$t3 # z=2*z </w:t>
      </w:r>
    </w:p>
    <w:p w14:paraId="5666BE20" w14:textId="77777777" w:rsidR="001459BA" w:rsidRDefault="001459BA" w:rsidP="0014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endif</w:t>
      </w:r>
      <w:r>
        <w:rPr>
          <w:szCs w:val="28"/>
        </w:rPr>
        <w:t>:</w:t>
      </w:r>
    </w:p>
    <w:p w14:paraId="05E6742C" w14:textId="77777777" w:rsidR="001459BA" w:rsidRDefault="001459BA" w:rsidP="00656FAB">
      <w:pPr>
        <w:ind w:left="720"/>
      </w:pPr>
    </w:p>
    <w:p w14:paraId="7EFE9EAC" w14:textId="77777777" w:rsidR="00775C3E" w:rsidRDefault="00775C3E" w:rsidP="00656FAB">
      <w:pPr>
        <w:ind w:left="720"/>
      </w:pPr>
    </w:p>
    <w:p w14:paraId="4A68222C" w14:textId="77777777" w:rsidR="00775C3E" w:rsidRDefault="00775C3E" w:rsidP="00656FAB">
      <w:pPr>
        <w:ind w:left="720"/>
      </w:pPr>
    </w:p>
    <w:p w14:paraId="7F43CACB" w14:textId="77777777" w:rsidR="00775C3E" w:rsidRDefault="00775C3E" w:rsidP="00656FAB">
      <w:pPr>
        <w:ind w:left="720"/>
      </w:pPr>
    </w:p>
    <w:p w14:paraId="047AA707" w14:textId="77777777" w:rsidR="00775C3E" w:rsidRDefault="00775C3E" w:rsidP="004B07EF"/>
    <w:p w14:paraId="7F6E2A6D" w14:textId="77777777" w:rsidR="004B07EF" w:rsidRDefault="004B07EF" w:rsidP="004B07EF"/>
    <w:p w14:paraId="078DC9AD" w14:textId="77777777" w:rsidR="004B07EF" w:rsidRDefault="004B07EF" w:rsidP="004B07EF"/>
    <w:p w14:paraId="7BD8F9B0" w14:textId="77777777" w:rsidR="00C10A0C" w:rsidRDefault="00C10A0C" w:rsidP="00C10A0C">
      <w:pPr>
        <w:pStyle w:val="ListParagraph"/>
        <w:numPr>
          <w:ilvl w:val="0"/>
          <w:numId w:val="10"/>
        </w:numPr>
      </w:pPr>
      <w:r>
        <w:lastRenderedPageBreak/>
        <w:t>TH1: i = 4, j = 3</w:t>
      </w:r>
    </w:p>
    <w:p w14:paraId="4DEFCB19" w14:textId="77777777" w:rsidR="00C10A0C" w:rsidRDefault="00C10A0C" w:rsidP="00C10A0C">
      <w:pPr>
        <w:pStyle w:val="ListParagraph"/>
        <w:numPr>
          <w:ilvl w:val="0"/>
          <w:numId w:val="13"/>
        </w:numPr>
      </w:pPr>
      <w:r>
        <w:t>x($t1) = 10, y($t2) = 9, z($t3) = 20(hex:14)</w:t>
      </w:r>
    </w:p>
    <w:p w14:paraId="7D18DE5F" w14:textId="57377236" w:rsidR="00C10A0C" w:rsidRDefault="00C10A0C" w:rsidP="004B07EF">
      <w:r>
        <w:rPr>
          <w:noProof/>
        </w:rPr>
        <w:drawing>
          <wp:inline distT="0" distB="0" distL="0" distR="0" wp14:anchorId="39862FC7" wp14:editId="2F074086">
            <wp:extent cx="5930378" cy="7139940"/>
            <wp:effectExtent l="0" t="0" r="0" b="3810"/>
            <wp:docPr id="149158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5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504" cy="71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6382" w14:textId="77777777" w:rsidR="004B07EF" w:rsidRDefault="004B07EF" w:rsidP="004B07EF"/>
    <w:p w14:paraId="2B0A1F1D" w14:textId="39CB1264" w:rsidR="00C10A0C" w:rsidRDefault="00C10A0C" w:rsidP="00C10A0C">
      <w:pPr>
        <w:pStyle w:val="ListParagraph"/>
        <w:numPr>
          <w:ilvl w:val="0"/>
          <w:numId w:val="10"/>
        </w:numPr>
      </w:pPr>
      <w:r>
        <w:lastRenderedPageBreak/>
        <w:t>TH</w:t>
      </w:r>
      <w:r>
        <w:t>2</w:t>
      </w:r>
      <w:r>
        <w:t xml:space="preserve">: i = </w:t>
      </w:r>
      <w:r>
        <w:t>-</w:t>
      </w:r>
      <w:r>
        <w:t xml:space="preserve">4, j = </w:t>
      </w:r>
      <w:r>
        <w:t>-</w:t>
      </w:r>
      <w:r>
        <w:t>3</w:t>
      </w:r>
    </w:p>
    <w:p w14:paraId="3E585FA5" w14:textId="1DF8D216" w:rsidR="00C10A0C" w:rsidRDefault="00C10A0C" w:rsidP="00C10A0C">
      <w:pPr>
        <w:pStyle w:val="ListParagraph"/>
        <w:numPr>
          <w:ilvl w:val="0"/>
          <w:numId w:val="13"/>
        </w:numPr>
      </w:pPr>
      <w:r>
        <w:t>x($t1) = 1</w:t>
      </w:r>
      <w:r w:rsidR="004373FE">
        <w:t>1</w:t>
      </w:r>
      <w:r>
        <w:t xml:space="preserve">, y($t2) = </w:t>
      </w:r>
      <w:r w:rsidR="004373FE">
        <w:t>10</w:t>
      </w:r>
      <w:r>
        <w:t xml:space="preserve">, z($t3) = </w:t>
      </w:r>
      <w:r w:rsidR="004373FE">
        <w:t>1</w:t>
      </w:r>
    </w:p>
    <w:p w14:paraId="36474DE2" w14:textId="302CE342" w:rsidR="00C10A0C" w:rsidRDefault="004373FE" w:rsidP="00E97BE4">
      <w:r w:rsidRPr="004373FE">
        <w:drawing>
          <wp:inline distT="0" distB="0" distL="0" distR="0" wp14:anchorId="451722C2" wp14:editId="10F18EF8">
            <wp:extent cx="5943600" cy="7155860"/>
            <wp:effectExtent l="0" t="0" r="0" b="6985"/>
            <wp:docPr id="827064752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4752" name="Picture 1" descr="A table of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507" cy="71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F16E" w14:textId="77777777" w:rsidR="004373FE" w:rsidRDefault="004373FE" w:rsidP="00656FAB">
      <w:pPr>
        <w:ind w:left="720"/>
      </w:pPr>
    </w:p>
    <w:p w14:paraId="4695B9DF" w14:textId="77777777" w:rsidR="004373FE" w:rsidRDefault="004373FE" w:rsidP="00656FAB">
      <w:pPr>
        <w:ind w:left="720"/>
      </w:pPr>
    </w:p>
    <w:p w14:paraId="556B2F8A" w14:textId="77777777" w:rsidR="004373FE" w:rsidRDefault="004373FE" w:rsidP="00656FAB">
      <w:pPr>
        <w:ind w:left="720"/>
      </w:pPr>
    </w:p>
    <w:p w14:paraId="4823629C" w14:textId="1542238A" w:rsidR="00980AD8" w:rsidRPr="00980AD8" w:rsidRDefault="00775C3E" w:rsidP="00980AD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F6E5D">
        <w:rPr>
          <w:sz w:val="32"/>
          <w:szCs w:val="32"/>
        </w:rPr>
        <w:t>i+j &gt; m+n</w:t>
      </w:r>
    </w:p>
    <w:p w14:paraId="423E1315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#Laboratory Exercise 3, Home Assignment 1 </w:t>
      </w:r>
    </w:p>
    <w:p w14:paraId="626EE305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.data </w:t>
      </w:r>
    </w:p>
    <w:p w14:paraId="53082137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i: .word </w:t>
      </w:r>
      <w:r>
        <w:rPr>
          <w:szCs w:val="28"/>
        </w:rPr>
        <w:t>4</w:t>
      </w:r>
    </w:p>
    <w:p w14:paraId="79EF121E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  <w:t xml:space="preserve">j: .word </w:t>
      </w:r>
      <w:r>
        <w:rPr>
          <w:szCs w:val="28"/>
        </w:rPr>
        <w:t>3</w:t>
      </w:r>
    </w:p>
    <w:p w14:paraId="6397129D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ab/>
      </w:r>
    </w:p>
    <w:p w14:paraId="35B20BD8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.text</w:t>
      </w:r>
    </w:p>
    <w:p w14:paraId="0A7D2C26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$t8, i</w:t>
      </w:r>
    </w:p>
    <w:p w14:paraId="7F1356A3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la $t9, j</w:t>
      </w:r>
    </w:p>
    <w:p w14:paraId="23EFAB32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$s1, 0($t8) # i=</w:t>
      </w:r>
      <w:r>
        <w:rPr>
          <w:szCs w:val="28"/>
        </w:rPr>
        <w:t>4</w:t>
      </w:r>
    </w:p>
    <w:p w14:paraId="3C8759EE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lw $s2, 0($t9) # j=</w:t>
      </w:r>
      <w:r>
        <w:rPr>
          <w:szCs w:val="28"/>
        </w:rPr>
        <w:t>3</w:t>
      </w:r>
    </w:p>
    <w:p w14:paraId="2F91E537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$t1, $0, 10 # x=10</w:t>
      </w:r>
    </w:p>
    <w:p w14:paraId="0B133C16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$t2, $0, 10 # y=10</w:t>
      </w:r>
    </w:p>
    <w:p w14:paraId="7BF4C7F1" w14:textId="77777777" w:rsidR="00775C3E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$t3, $0, 10 # z=10</w:t>
      </w:r>
    </w:p>
    <w:p w14:paraId="721A3963" w14:textId="531E4A1E" w:rsidR="00775C3E" w:rsidRPr="00775C3E" w:rsidRDefault="00775C3E" w:rsidP="00287A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addi $t4, $0, 5 # m = 5</w:t>
      </w:r>
    </w:p>
    <w:p w14:paraId="76E11620" w14:textId="27690A31" w:rsidR="00775C3E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addi $t5, $0, 6</w:t>
      </w:r>
      <w:r w:rsidR="00287AD3">
        <w:rPr>
          <w:szCs w:val="28"/>
        </w:rPr>
        <w:t xml:space="preserve"> # n = 6</w:t>
      </w:r>
    </w:p>
    <w:p w14:paraId="5F9FC5AB" w14:textId="4E8CC593" w:rsidR="00287AD3" w:rsidRDefault="00287AD3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add $t6, $t4, $t5 # m+n = 5+6</w:t>
      </w:r>
    </w:p>
    <w:p w14:paraId="78A77257" w14:textId="4A01C3BA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add $t7, $s1, $s2 # tổng của i và j</w:t>
      </w:r>
    </w:p>
    <w:p w14:paraId="4ADA754E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14:paraId="39D31B5C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start: </w:t>
      </w:r>
    </w:p>
    <w:p w14:paraId="72CD7315" w14:textId="797287E5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slt $t0,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>$</w:t>
      </w:r>
      <w:r w:rsidR="00287AD3">
        <w:rPr>
          <w:szCs w:val="28"/>
        </w:rPr>
        <w:t>t6</w:t>
      </w:r>
      <w:r w:rsidRPr="00AF7F7F">
        <w:rPr>
          <w:szCs w:val="28"/>
        </w:rPr>
        <w:t>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>$</w:t>
      </w:r>
      <w:r>
        <w:rPr>
          <w:szCs w:val="28"/>
        </w:rPr>
        <w:t>t7</w:t>
      </w:r>
      <w:r w:rsidRPr="00AF7F7F">
        <w:rPr>
          <w:szCs w:val="28"/>
        </w:rPr>
        <w:t xml:space="preserve"> # </w:t>
      </w:r>
      <w:r>
        <w:rPr>
          <w:szCs w:val="28"/>
        </w:rPr>
        <w:t xml:space="preserve">0 </w:t>
      </w:r>
      <w:r w:rsidR="00287AD3">
        <w:rPr>
          <w:szCs w:val="28"/>
        </w:rPr>
        <w:t>m+n</w:t>
      </w:r>
      <w:r>
        <w:rPr>
          <w:szCs w:val="28"/>
        </w:rPr>
        <w:t>&lt; i+j</w:t>
      </w:r>
    </w:p>
    <w:p w14:paraId="4EC4E497" w14:textId="0ECBC9A0" w:rsidR="00775C3E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bne $t0,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>$zero,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 xml:space="preserve">else # branch to else if </w:t>
      </w:r>
      <w:r w:rsidR="00287AD3">
        <w:rPr>
          <w:szCs w:val="28"/>
        </w:rPr>
        <w:t>m+n</w:t>
      </w:r>
      <w:r>
        <w:rPr>
          <w:szCs w:val="28"/>
        </w:rPr>
        <w:t xml:space="preserve"> &gt;= i+j</w:t>
      </w:r>
    </w:p>
    <w:p w14:paraId="72824759" w14:textId="77777777" w:rsidR="00775C3E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kiểm tra xem j($s2) &lt; i($s1), nếu không gán $t0=0</w:t>
      </w:r>
    </w:p>
    <w:p w14:paraId="0AF82103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# nếu $t0 khác 0 rẽ sang else</w:t>
      </w:r>
    </w:p>
    <w:p w14:paraId="6C173758" w14:textId="5E97AFCE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$t1,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>$t1,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 xml:space="preserve">1 # then part: x=x+1 </w:t>
      </w:r>
    </w:p>
    <w:p w14:paraId="51B32134" w14:textId="4DABEF1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addi $t3,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>$zero,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 xml:space="preserve">1 # z=1 </w:t>
      </w:r>
    </w:p>
    <w:p w14:paraId="600DBA01" w14:textId="7777777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 xml:space="preserve">j endif # skip “else” part </w:t>
      </w:r>
    </w:p>
    <w:p w14:paraId="09A5AAB5" w14:textId="58002F87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else: addi $t2,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 xml:space="preserve">$t2,-1 # begin else part: y=y-1 </w:t>
      </w:r>
    </w:p>
    <w:p w14:paraId="33929C46" w14:textId="2D39214C" w:rsidR="00775C3E" w:rsidRPr="00AF7F7F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add $t3,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>$t3,</w:t>
      </w:r>
      <w:r w:rsidR="00287AD3">
        <w:rPr>
          <w:szCs w:val="28"/>
        </w:rPr>
        <w:t xml:space="preserve"> </w:t>
      </w:r>
      <w:r w:rsidRPr="00AF7F7F">
        <w:rPr>
          <w:szCs w:val="28"/>
        </w:rPr>
        <w:t xml:space="preserve">$t3 # z=2*z </w:t>
      </w:r>
    </w:p>
    <w:p w14:paraId="1A81FDF4" w14:textId="77777777" w:rsidR="00775C3E" w:rsidRDefault="00775C3E" w:rsidP="00775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AF7F7F">
        <w:rPr>
          <w:szCs w:val="28"/>
        </w:rPr>
        <w:t>endif</w:t>
      </w:r>
      <w:r>
        <w:rPr>
          <w:szCs w:val="28"/>
        </w:rPr>
        <w:t>:</w:t>
      </w:r>
    </w:p>
    <w:p w14:paraId="2FB8B452" w14:textId="77777777" w:rsidR="00FF6E5D" w:rsidRDefault="00FF6E5D" w:rsidP="00FF6E5D"/>
    <w:p w14:paraId="2C17BDA1" w14:textId="77777777" w:rsidR="00FF6E5D" w:rsidRDefault="00FF6E5D" w:rsidP="00FF6E5D"/>
    <w:p w14:paraId="75A35709" w14:textId="77777777" w:rsidR="00FF6E5D" w:rsidRDefault="00FF6E5D" w:rsidP="00FF6E5D"/>
    <w:p w14:paraId="473A1BF8" w14:textId="46E5B088" w:rsidR="004373FE" w:rsidRDefault="004373FE" w:rsidP="004373FE">
      <w:pPr>
        <w:pStyle w:val="ListParagraph"/>
        <w:numPr>
          <w:ilvl w:val="0"/>
          <w:numId w:val="10"/>
        </w:numPr>
      </w:pPr>
      <w:r>
        <w:lastRenderedPageBreak/>
        <w:t>TH</w:t>
      </w:r>
      <w:r>
        <w:t>1</w:t>
      </w:r>
      <w:r>
        <w:t>: i = 4, j = 3</w:t>
      </w:r>
    </w:p>
    <w:p w14:paraId="1B4FD9C1" w14:textId="77777777" w:rsidR="004373FE" w:rsidRDefault="004373FE" w:rsidP="004373FE">
      <w:pPr>
        <w:pStyle w:val="ListParagraph"/>
        <w:numPr>
          <w:ilvl w:val="0"/>
          <w:numId w:val="13"/>
        </w:numPr>
      </w:pPr>
      <w:r>
        <w:t>x($t1) = 11, y($t2) = 10, z($t3) = 1</w:t>
      </w:r>
    </w:p>
    <w:p w14:paraId="3DE773A5" w14:textId="4F56542F" w:rsidR="004373FE" w:rsidRDefault="004373FE" w:rsidP="00E97BE4">
      <w:r>
        <w:rPr>
          <w:noProof/>
        </w:rPr>
        <w:drawing>
          <wp:inline distT="0" distB="0" distL="0" distR="0" wp14:anchorId="3DE86BC3" wp14:editId="2660AA72">
            <wp:extent cx="5951220" cy="7127350"/>
            <wp:effectExtent l="0" t="0" r="0" b="0"/>
            <wp:docPr id="185608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80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066" cy="71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F796" w14:textId="77777777" w:rsidR="004373FE" w:rsidRDefault="004373FE" w:rsidP="00E97BE4"/>
    <w:p w14:paraId="4C50CF2C" w14:textId="100B2C94" w:rsidR="004373FE" w:rsidRDefault="004373FE" w:rsidP="004373FE">
      <w:pPr>
        <w:pStyle w:val="ListParagraph"/>
        <w:numPr>
          <w:ilvl w:val="0"/>
          <w:numId w:val="10"/>
        </w:numPr>
      </w:pPr>
      <w:r>
        <w:lastRenderedPageBreak/>
        <w:t>TH</w:t>
      </w:r>
      <w:r>
        <w:t>2</w:t>
      </w:r>
      <w:r>
        <w:t xml:space="preserve">: i = </w:t>
      </w:r>
      <w:r>
        <w:t>6</w:t>
      </w:r>
      <w:r>
        <w:t xml:space="preserve">, j = </w:t>
      </w:r>
      <w:r>
        <w:t>7</w:t>
      </w:r>
    </w:p>
    <w:p w14:paraId="5328AB6B" w14:textId="77777777" w:rsidR="004373FE" w:rsidRDefault="004373FE" w:rsidP="004373FE">
      <w:pPr>
        <w:pStyle w:val="ListParagraph"/>
        <w:numPr>
          <w:ilvl w:val="0"/>
          <w:numId w:val="13"/>
        </w:numPr>
      </w:pPr>
      <w:r>
        <w:t>x($t1) = 10, y($t2) = 9, z($t3) = 20(hex:14)</w:t>
      </w:r>
    </w:p>
    <w:p w14:paraId="09DFEBC7" w14:textId="14BBB1F5" w:rsidR="004373FE" w:rsidRDefault="004373FE" w:rsidP="00E97BE4">
      <w:r w:rsidRPr="004373FE">
        <w:drawing>
          <wp:inline distT="0" distB="0" distL="0" distR="0" wp14:anchorId="7FA6B12F" wp14:editId="7D3E8156">
            <wp:extent cx="5943600" cy="7129971"/>
            <wp:effectExtent l="0" t="0" r="0" b="0"/>
            <wp:docPr id="1870259720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59720" name="Picture 1" descr="A table of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209" cy="71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4A04" w14:textId="77777777" w:rsidR="004373FE" w:rsidRDefault="004373FE" w:rsidP="007C76BB"/>
    <w:p w14:paraId="2BE83EED" w14:textId="07C2D69F" w:rsidR="00FF6E5D" w:rsidRPr="00FF6E5D" w:rsidRDefault="00FF6E5D" w:rsidP="00FF6E5D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5</w:t>
      </w:r>
    </w:p>
    <w:p w14:paraId="0C830971" w14:textId="55A5E198" w:rsidR="00980AD8" w:rsidRPr="00980AD8" w:rsidRDefault="00FF6E5D" w:rsidP="00980AD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FF6E5D">
        <w:rPr>
          <w:sz w:val="32"/>
          <w:szCs w:val="32"/>
        </w:rPr>
        <w:t>i</w:t>
      </w:r>
      <w:r>
        <w:rPr>
          <w:sz w:val="32"/>
          <w:szCs w:val="32"/>
        </w:rPr>
        <w:t xml:space="preserve"> &lt;= </w:t>
      </w:r>
      <w:r w:rsidR="00980AD8">
        <w:rPr>
          <w:sz w:val="32"/>
          <w:szCs w:val="32"/>
        </w:rPr>
        <w:t>n</w:t>
      </w:r>
    </w:p>
    <w:p w14:paraId="7BAD679A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bookmarkStart w:id="4" w:name="_Hlk160454627"/>
      <w:r w:rsidRPr="00980AD8">
        <w:t xml:space="preserve">#Laboratory 3, Home Assigment 2 </w:t>
      </w:r>
    </w:p>
    <w:p w14:paraId="466C7F86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.data</w:t>
      </w:r>
    </w:p>
    <w:p w14:paraId="4B6505D4" w14:textId="5BF7B87D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A: .word 1</w:t>
      </w:r>
      <w:r w:rsidR="00FC6370">
        <w:t>,</w:t>
      </w:r>
      <w:r w:rsidRPr="00980AD8">
        <w:t xml:space="preserve"> 2</w:t>
      </w:r>
      <w:r w:rsidR="00FC6370">
        <w:t>,</w:t>
      </w:r>
      <w:r w:rsidRPr="00980AD8">
        <w:t xml:space="preserve"> 3</w:t>
      </w:r>
      <w:r w:rsidR="00FC6370">
        <w:t>,</w:t>
      </w:r>
      <w:r w:rsidRPr="00980AD8">
        <w:t xml:space="preserve"> 4</w:t>
      </w:r>
      <w:r w:rsidR="00FC6370">
        <w:t>,</w:t>
      </w:r>
      <w:r w:rsidRPr="00980AD8">
        <w:t xml:space="preserve"> 5</w:t>
      </w:r>
    </w:p>
    <w:p w14:paraId="7D9D8129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1E70F85C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.text </w:t>
      </w:r>
    </w:p>
    <w:p w14:paraId="6EF49BA3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addi $s1, $zero, 0 # i = 0 </w:t>
      </w:r>
    </w:p>
    <w:p w14:paraId="3903C197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la $s2, A # load address of A into $s2</w:t>
      </w:r>
    </w:p>
    <w:p w14:paraId="60267D9E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addi $s3, $zero, 5 # n = 5</w:t>
      </w:r>
    </w:p>
    <w:p w14:paraId="3FAE0657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addi $s4, $zero, 1 # step = 1</w:t>
      </w:r>
    </w:p>
    <w:p w14:paraId="12361FAF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addi $s5, $zero, 0 # sum = 0  </w:t>
      </w:r>
    </w:p>
    <w:p w14:paraId="416A3B84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2B3B8F0E" w14:textId="77777777" w:rsidR="00D110D0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loop: </w:t>
      </w:r>
    </w:p>
    <w:p w14:paraId="2867C011" w14:textId="5835401E" w:rsidR="002578E6" w:rsidRPr="00980AD8" w:rsidRDefault="002578E6" w:rsidP="002578E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bge $s1, $s3, endloop #if i &gt; n then endloop</w:t>
      </w:r>
    </w:p>
    <w:p w14:paraId="421D42E1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$t1, $s1, $s1 # $t1 = 2 * $s1 </w:t>
      </w:r>
    </w:p>
    <w:p w14:paraId="779B7BC4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$t1, $t1, $t1 # $t1 = 4 * $s1 </w:t>
      </w:r>
    </w:p>
    <w:p w14:paraId="22E7F9BA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$t1, $t1, $s2 # $t1 store the address of A[i] </w:t>
      </w:r>
    </w:p>
    <w:p w14:paraId="38642139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lw $t0, 0($t1) # load value of A[i] in $t0 </w:t>
      </w:r>
    </w:p>
    <w:p w14:paraId="745B5A93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$s5, $s5, $t0 # sum = sum + A[i] </w:t>
      </w:r>
    </w:p>
    <w:p w14:paraId="6FAEB58E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$s1, $s1, $s4 # i = i + step </w:t>
      </w:r>
    </w:p>
    <w:p w14:paraId="1C78080B" w14:textId="77777777" w:rsidR="00980AD8" w:rsidRPr="00980AD8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j loop # goto loop </w:t>
      </w:r>
    </w:p>
    <w:p w14:paraId="761193C6" w14:textId="43D9406C" w:rsidR="00FF6E5D" w:rsidRDefault="00980AD8" w:rsidP="00980A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endloop:</w:t>
      </w:r>
    </w:p>
    <w:bookmarkEnd w:id="4"/>
    <w:p w14:paraId="10B0BEEE" w14:textId="77777777" w:rsidR="00D3299A" w:rsidRDefault="00D3299A" w:rsidP="00D3299A"/>
    <w:p w14:paraId="7BE931F0" w14:textId="77777777" w:rsidR="00683267" w:rsidRDefault="00683267" w:rsidP="00D3299A"/>
    <w:p w14:paraId="43669B8E" w14:textId="77777777" w:rsidR="00683267" w:rsidRDefault="00683267" w:rsidP="00D3299A"/>
    <w:p w14:paraId="57ACFFAD" w14:textId="77777777" w:rsidR="00683267" w:rsidRDefault="00683267" w:rsidP="00D3299A"/>
    <w:p w14:paraId="098D388E" w14:textId="77777777" w:rsidR="00683267" w:rsidRDefault="00683267" w:rsidP="00D3299A"/>
    <w:p w14:paraId="09951900" w14:textId="77777777" w:rsidR="00683267" w:rsidRDefault="00683267" w:rsidP="00D3299A"/>
    <w:p w14:paraId="11E22159" w14:textId="77777777" w:rsidR="00683267" w:rsidRDefault="00683267" w:rsidP="00D3299A"/>
    <w:p w14:paraId="428C6DB4" w14:textId="20049758" w:rsidR="007C76BB" w:rsidRDefault="007C76BB" w:rsidP="00D3299A"/>
    <w:p w14:paraId="7C134429" w14:textId="77777777" w:rsidR="007C76BB" w:rsidRDefault="007C76BB" w:rsidP="00D3299A"/>
    <w:p w14:paraId="4088A608" w14:textId="77777777" w:rsidR="00683267" w:rsidRDefault="00683267" w:rsidP="00D3299A"/>
    <w:p w14:paraId="3820CCE3" w14:textId="0E6B7D4A" w:rsidR="00D3299A" w:rsidRDefault="00683267" w:rsidP="00683267">
      <w:pPr>
        <w:pStyle w:val="ListParagraph"/>
        <w:numPr>
          <w:ilvl w:val="0"/>
          <w:numId w:val="10"/>
        </w:numPr>
      </w:pPr>
      <w:r>
        <w:lastRenderedPageBreak/>
        <w:t>TH1: A = {</w:t>
      </w:r>
      <w:r w:rsidRPr="00980AD8">
        <w:t>1</w:t>
      </w:r>
      <w:r>
        <w:t>,</w:t>
      </w:r>
      <w:r w:rsidRPr="00980AD8">
        <w:t xml:space="preserve"> 2</w:t>
      </w:r>
      <w:r>
        <w:t>,</w:t>
      </w:r>
      <w:r w:rsidRPr="00980AD8">
        <w:t xml:space="preserve"> 3</w:t>
      </w:r>
      <w:r>
        <w:t>,</w:t>
      </w:r>
      <w:r w:rsidRPr="00980AD8">
        <w:t xml:space="preserve"> 4</w:t>
      </w:r>
      <w:r>
        <w:t>,</w:t>
      </w:r>
      <w:r w:rsidRPr="00980AD8">
        <w:t xml:space="preserve"> 5</w:t>
      </w:r>
      <w:r>
        <w:t>}</w:t>
      </w:r>
    </w:p>
    <w:p w14:paraId="47B90E9A" w14:textId="44C8984D" w:rsidR="00683267" w:rsidRDefault="00683267" w:rsidP="00683267">
      <w:pPr>
        <w:pStyle w:val="ListParagraph"/>
        <w:numPr>
          <w:ilvl w:val="0"/>
          <w:numId w:val="13"/>
        </w:numPr>
      </w:pPr>
      <w:r>
        <w:t>sum($s5) = 15</w:t>
      </w:r>
    </w:p>
    <w:p w14:paraId="47318E41" w14:textId="27D333F0" w:rsidR="00D3299A" w:rsidRDefault="00683267" w:rsidP="00E97BE4">
      <w:pPr>
        <w:ind w:firstLine="360"/>
      </w:pPr>
      <w:r w:rsidRPr="00683267">
        <w:drawing>
          <wp:inline distT="0" distB="0" distL="0" distR="0" wp14:anchorId="69230592" wp14:editId="0A26E198">
            <wp:extent cx="5722620" cy="6853573"/>
            <wp:effectExtent l="0" t="0" r="0" b="4445"/>
            <wp:docPr id="115370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8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585" cy="68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1C4" w14:textId="77777777" w:rsidR="007C76BB" w:rsidRDefault="007C76BB" w:rsidP="00E97BE4">
      <w:pPr>
        <w:ind w:firstLine="360"/>
      </w:pPr>
    </w:p>
    <w:p w14:paraId="441CBF2E" w14:textId="77777777" w:rsidR="007C76BB" w:rsidRDefault="007C76BB" w:rsidP="00E97BE4">
      <w:pPr>
        <w:ind w:firstLine="360"/>
      </w:pPr>
    </w:p>
    <w:p w14:paraId="6485D978" w14:textId="6514CD2A" w:rsidR="00683267" w:rsidRDefault="00683267" w:rsidP="00683267">
      <w:pPr>
        <w:pStyle w:val="ListParagraph"/>
        <w:numPr>
          <w:ilvl w:val="0"/>
          <w:numId w:val="10"/>
        </w:numPr>
      </w:pPr>
      <w:r>
        <w:lastRenderedPageBreak/>
        <w:t>TH</w:t>
      </w:r>
      <w:r w:rsidR="00E97BE4">
        <w:t>2</w:t>
      </w:r>
      <w:r>
        <w:t>: A = {</w:t>
      </w:r>
      <w:r w:rsidRPr="00980AD8">
        <w:t>1</w:t>
      </w:r>
      <w:r>
        <w:t>,</w:t>
      </w:r>
      <w:r w:rsidRPr="00980AD8">
        <w:t xml:space="preserve"> 2</w:t>
      </w:r>
      <w:r>
        <w:t>,</w:t>
      </w:r>
      <w:r w:rsidRPr="00980AD8">
        <w:t xml:space="preserve"> 3</w:t>
      </w:r>
      <w:r>
        <w:t>,</w:t>
      </w:r>
      <w:r w:rsidRPr="00980AD8">
        <w:t xml:space="preserve"> 4</w:t>
      </w:r>
      <w:r>
        <w:t>}</w:t>
      </w:r>
    </w:p>
    <w:p w14:paraId="76A67A6E" w14:textId="108C8BD9" w:rsidR="00E97BE4" w:rsidRDefault="00683267" w:rsidP="00E97BE4">
      <w:pPr>
        <w:pStyle w:val="ListParagraph"/>
        <w:numPr>
          <w:ilvl w:val="0"/>
          <w:numId w:val="13"/>
        </w:numPr>
      </w:pPr>
      <w:r>
        <w:t>sum($s5) = 1</w:t>
      </w:r>
      <w:r>
        <w:t>0</w:t>
      </w:r>
    </w:p>
    <w:p w14:paraId="395EF99E" w14:textId="08D01CBF" w:rsidR="00D3299A" w:rsidRDefault="00E97BE4" w:rsidP="00E97BE4">
      <w:r w:rsidRPr="00E97BE4">
        <w:drawing>
          <wp:inline distT="0" distB="0" distL="0" distR="0" wp14:anchorId="32EB87DB" wp14:editId="69FBEF79">
            <wp:extent cx="5958840" cy="7186007"/>
            <wp:effectExtent l="0" t="0" r="3810" b="0"/>
            <wp:docPr id="141308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83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228" cy="71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2708" w14:textId="77777777" w:rsidR="00D3299A" w:rsidRPr="00D3299A" w:rsidRDefault="00D3299A" w:rsidP="00D3299A"/>
    <w:p w14:paraId="04C7626B" w14:textId="40CA5326" w:rsidR="00D3299A" w:rsidRDefault="00D3299A" w:rsidP="00D3299A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sum &gt;= 0</w:t>
      </w:r>
    </w:p>
    <w:p w14:paraId="1276EE55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bookmarkStart w:id="5" w:name="_Hlk160456212"/>
      <w:r w:rsidRPr="00980AD8">
        <w:t xml:space="preserve">#Laboratory 3, Home Assigment 2 </w:t>
      </w:r>
    </w:p>
    <w:p w14:paraId="77A1DBDD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.data</w:t>
      </w:r>
    </w:p>
    <w:p w14:paraId="177C94D7" w14:textId="084B17D8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A: .word </w:t>
      </w:r>
      <w:r w:rsidR="00D92422">
        <w:t>-</w:t>
      </w:r>
      <w:r w:rsidRPr="00980AD8">
        <w:t>1</w:t>
      </w:r>
      <w:r w:rsidR="00E97BE4">
        <w:t>,</w:t>
      </w:r>
      <w:r w:rsidRPr="00980AD8">
        <w:t xml:space="preserve"> </w:t>
      </w:r>
      <w:r w:rsidR="00D92422">
        <w:t>-</w:t>
      </w:r>
      <w:r w:rsidRPr="00980AD8">
        <w:t>2</w:t>
      </w:r>
      <w:r w:rsidR="00E97BE4">
        <w:t>,</w:t>
      </w:r>
      <w:r w:rsidRPr="00980AD8">
        <w:t xml:space="preserve"> </w:t>
      </w:r>
      <w:r w:rsidR="00D92422">
        <w:t>-</w:t>
      </w:r>
      <w:r w:rsidRPr="00980AD8">
        <w:t>3</w:t>
      </w:r>
      <w:r w:rsidR="00E97BE4">
        <w:t>,</w:t>
      </w:r>
      <w:r w:rsidRPr="00980AD8">
        <w:t xml:space="preserve"> 4</w:t>
      </w:r>
      <w:r w:rsidR="00E97BE4">
        <w:t>,</w:t>
      </w:r>
      <w:r w:rsidRPr="00980AD8">
        <w:t xml:space="preserve"> 5</w:t>
      </w:r>
    </w:p>
    <w:p w14:paraId="2166B0C8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7B98B6BA" w14:textId="3C1B4036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.text</w:t>
      </w:r>
    </w:p>
    <w:p w14:paraId="2CA7081D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addi $s1, $zero, 0 # i = 0 </w:t>
      </w:r>
    </w:p>
    <w:p w14:paraId="1EEF14D5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la $s2, A # load address of A into $s2</w:t>
      </w:r>
    </w:p>
    <w:p w14:paraId="54FEF01E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addi $s3, $zero, 5 # n = 5</w:t>
      </w:r>
    </w:p>
    <w:p w14:paraId="534E8657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addi $s4, $zero, 1 # step = 1</w:t>
      </w:r>
    </w:p>
    <w:p w14:paraId="06849079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addi $s5, $zero, 0 # sum = 0  </w:t>
      </w:r>
    </w:p>
    <w:p w14:paraId="26A735C5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77C688CD" w14:textId="77777777" w:rsidR="00D3299A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loop: </w:t>
      </w:r>
    </w:p>
    <w:p w14:paraId="67B2AEC6" w14:textId="1E8BDC8E" w:rsidR="002578E6" w:rsidRDefault="002578E6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blt $s5, $0, endloop</w:t>
      </w:r>
    </w:p>
    <w:p w14:paraId="6133CDA1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$t1, $s1, $s1 # $t1 = 2 * $s1 </w:t>
      </w:r>
    </w:p>
    <w:p w14:paraId="1B648443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$t1, $t1, $t1 # $t1 = 4 * $s1 </w:t>
      </w:r>
    </w:p>
    <w:p w14:paraId="7A32D1F5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$t1, $t1, $s2 # $t1 store the address of A[i] </w:t>
      </w:r>
    </w:p>
    <w:p w14:paraId="0AAD991F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lw $t0, 0($t1) # load value of A[i] in $t0 </w:t>
      </w:r>
    </w:p>
    <w:p w14:paraId="40D7EA24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$s5, $s5, $t0 # sum = sum + A[i] </w:t>
      </w:r>
    </w:p>
    <w:p w14:paraId="363E438A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$s1, $s1, $s4 # i = i + step </w:t>
      </w:r>
    </w:p>
    <w:p w14:paraId="0DB1E485" w14:textId="77777777" w:rsidR="00D3299A" w:rsidRPr="00980AD8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j loop # goto loop </w:t>
      </w:r>
    </w:p>
    <w:p w14:paraId="7C987E8E" w14:textId="77777777" w:rsidR="00D3299A" w:rsidRDefault="00D3299A" w:rsidP="00D329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endloop:</w:t>
      </w:r>
    </w:p>
    <w:bookmarkEnd w:id="5"/>
    <w:p w14:paraId="6F664638" w14:textId="77777777" w:rsidR="00E80911" w:rsidRPr="00D92422" w:rsidRDefault="00E80911" w:rsidP="00D92422">
      <w:pPr>
        <w:rPr>
          <w:sz w:val="32"/>
          <w:szCs w:val="32"/>
        </w:rPr>
      </w:pPr>
    </w:p>
    <w:p w14:paraId="4D75C7C0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6532152C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6FDB3788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1EEAB86B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125277F6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671A38C4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571C355C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2E618BCD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144F816D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2BBD08FC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5B00DC97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740B4CCB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1DDF339C" w14:textId="155E72AC" w:rsidR="007C76BB" w:rsidRDefault="007C76BB" w:rsidP="007C76BB">
      <w:pPr>
        <w:pStyle w:val="ListParagraph"/>
        <w:numPr>
          <w:ilvl w:val="0"/>
          <w:numId w:val="10"/>
        </w:numPr>
      </w:pPr>
      <w:r>
        <w:lastRenderedPageBreak/>
        <w:t>TH1: A = {</w:t>
      </w:r>
      <w:r w:rsidRPr="007C76BB">
        <w:t>-1, -2, -3, 4, 5</w:t>
      </w:r>
      <w:r>
        <w:t>}</w:t>
      </w:r>
    </w:p>
    <w:p w14:paraId="16CBB0BB" w14:textId="13CECD9A" w:rsidR="007C76BB" w:rsidRDefault="007C76BB" w:rsidP="007C76BB">
      <w:pPr>
        <w:pStyle w:val="ListParagraph"/>
        <w:numPr>
          <w:ilvl w:val="0"/>
          <w:numId w:val="13"/>
        </w:numPr>
      </w:pPr>
      <w:r>
        <w:t xml:space="preserve">sum($s5) = </w:t>
      </w:r>
      <w:r>
        <w:t>-1</w:t>
      </w:r>
    </w:p>
    <w:p w14:paraId="758EF332" w14:textId="55C75D64" w:rsidR="007C76BB" w:rsidRDefault="007C76BB" w:rsidP="007C76BB">
      <w:r w:rsidRPr="007C76BB">
        <w:drawing>
          <wp:inline distT="0" distB="0" distL="0" distR="0" wp14:anchorId="5C56A59C" wp14:editId="4574862B">
            <wp:extent cx="5951220" cy="7148507"/>
            <wp:effectExtent l="0" t="0" r="0" b="0"/>
            <wp:docPr id="19892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6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838" cy="715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17E6" w14:textId="77777777" w:rsidR="00D92422" w:rsidRDefault="00D92422" w:rsidP="00D3299A">
      <w:pPr>
        <w:pStyle w:val="ListParagraph"/>
        <w:rPr>
          <w:sz w:val="32"/>
          <w:szCs w:val="32"/>
        </w:rPr>
      </w:pPr>
    </w:p>
    <w:p w14:paraId="3A3110EB" w14:textId="10D7CE33" w:rsidR="007C76BB" w:rsidRDefault="007C76BB" w:rsidP="007C76BB">
      <w:pPr>
        <w:pStyle w:val="ListParagraph"/>
        <w:numPr>
          <w:ilvl w:val="0"/>
          <w:numId w:val="10"/>
        </w:numPr>
      </w:pPr>
      <w:r>
        <w:lastRenderedPageBreak/>
        <w:t>TH</w:t>
      </w:r>
      <w:r>
        <w:t>2</w:t>
      </w:r>
      <w:r>
        <w:t>: A = {</w:t>
      </w:r>
      <w:r>
        <w:t>1</w:t>
      </w:r>
      <w:r w:rsidRPr="007C76BB">
        <w:t xml:space="preserve">, </w:t>
      </w:r>
      <w:r>
        <w:t>2,</w:t>
      </w:r>
      <w:r w:rsidRPr="007C76BB">
        <w:t xml:space="preserve"> </w:t>
      </w:r>
      <w:r>
        <w:t>3</w:t>
      </w:r>
      <w:r w:rsidRPr="007C76BB">
        <w:t xml:space="preserve">, </w:t>
      </w:r>
      <w:r>
        <w:t>-</w:t>
      </w:r>
      <w:r w:rsidRPr="007C76BB">
        <w:t xml:space="preserve">4, </w:t>
      </w:r>
      <w:r>
        <w:t>-</w:t>
      </w:r>
      <w:r w:rsidRPr="007C76BB">
        <w:t>5</w:t>
      </w:r>
      <w:r>
        <w:t>}</w:t>
      </w:r>
    </w:p>
    <w:p w14:paraId="0762E0D7" w14:textId="6208CD40" w:rsidR="007C76BB" w:rsidRDefault="007C76BB" w:rsidP="007C76BB">
      <w:pPr>
        <w:pStyle w:val="ListParagraph"/>
        <w:numPr>
          <w:ilvl w:val="0"/>
          <w:numId w:val="13"/>
        </w:numPr>
      </w:pPr>
      <w:r>
        <w:t xml:space="preserve">sum($s5) = </w:t>
      </w:r>
      <w:r>
        <w:t>-3</w:t>
      </w:r>
    </w:p>
    <w:p w14:paraId="3DBF1089" w14:textId="24AF4278" w:rsidR="007C76BB" w:rsidRDefault="007C76BB" w:rsidP="007C76BB">
      <w:r w:rsidRPr="007C76BB">
        <w:drawing>
          <wp:inline distT="0" distB="0" distL="0" distR="0" wp14:anchorId="7295CC48" wp14:editId="2F71FC56">
            <wp:extent cx="5958840" cy="7226426"/>
            <wp:effectExtent l="0" t="0" r="3810" b="0"/>
            <wp:docPr id="601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558" cy="72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56F6" w14:textId="77777777" w:rsidR="007C76BB" w:rsidRDefault="007C76BB" w:rsidP="00D3299A">
      <w:pPr>
        <w:pStyle w:val="ListParagraph"/>
        <w:rPr>
          <w:sz w:val="32"/>
          <w:szCs w:val="32"/>
        </w:rPr>
      </w:pPr>
    </w:p>
    <w:p w14:paraId="17A65476" w14:textId="6CD555CE" w:rsidR="00E80911" w:rsidRDefault="00E80911" w:rsidP="00E80911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A[i]</w:t>
      </w:r>
      <w:r w:rsidR="00230DBE">
        <w:rPr>
          <w:sz w:val="32"/>
          <w:szCs w:val="32"/>
        </w:rPr>
        <w:t xml:space="preserve"> != 0</w:t>
      </w:r>
    </w:p>
    <w:p w14:paraId="66893748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#Laboratory 3, Home Assigment 2 </w:t>
      </w:r>
    </w:p>
    <w:p w14:paraId="391AC50F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.data</w:t>
      </w:r>
    </w:p>
    <w:p w14:paraId="5306AC9C" w14:textId="73A22DB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A: .word 1 2 3 </w:t>
      </w:r>
      <w:r w:rsidR="007C76BB">
        <w:t>0</w:t>
      </w:r>
      <w:r w:rsidRPr="00980AD8">
        <w:t xml:space="preserve"> 5</w:t>
      </w:r>
    </w:p>
    <w:p w14:paraId="4218C68C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4B85B596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.text</w:t>
      </w:r>
    </w:p>
    <w:p w14:paraId="63941554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addi $s1, $zero, 0 # i = 0 </w:t>
      </w:r>
    </w:p>
    <w:p w14:paraId="43032F8D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la $s2, A # load address of A into $s2</w:t>
      </w:r>
    </w:p>
    <w:p w14:paraId="6C440D9C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addi $s3, $zero, 5 # n = 5</w:t>
      </w:r>
    </w:p>
    <w:p w14:paraId="09CB0E44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addi $s4, $zero, 1 # step = 1</w:t>
      </w:r>
    </w:p>
    <w:p w14:paraId="4DEEEC18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addi $s5, $zero, 0 # sum = 0  </w:t>
      </w:r>
    </w:p>
    <w:p w14:paraId="61E420B2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07C72D8D" w14:textId="77777777" w:rsidR="00230DBE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loop: </w:t>
      </w:r>
    </w:p>
    <w:p w14:paraId="35B8E6E2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$t1, $s1, $s1 # $t1 = 2 * $s1 </w:t>
      </w:r>
    </w:p>
    <w:p w14:paraId="74A26F53" w14:textId="1695BA24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add $t1, $t1, $t1 # $t1 = 4 * $s1</w:t>
      </w:r>
    </w:p>
    <w:p w14:paraId="2EB53DC6" w14:textId="7A0F9B6F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$t1, $t1, $s2 # $t1 store the address of A[i] </w:t>
      </w:r>
    </w:p>
    <w:p w14:paraId="41825187" w14:textId="77777777" w:rsidR="00230DBE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lw $t0, 0($t1) # load value of A[i] in $t0 </w:t>
      </w:r>
    </w:p>
    <w:p w14:paraId="5B307EC2" w14:textId="2EA5CDD6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be</w:t>
      </w:r>
      <w:r w:rsidR="007C76BB">
        <w:t>q</w:t>
      </w:r>
      <w:r>
        <w:t xml:space="preserve"> $t0, $0, endloop</w:t>
      </w:r>
    </w:p>
    <w:p w14:paraId="3F7E7991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$s5, $s5, $t0 # sum = sum + A[i] </w:t>
      </w:r>
    </w:p>
    <w:p w14:paraId="720A7B20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add $s1, $s1, $s4 # i = i + step </w:t>
      </w:r>
    </w:p>
    <w:p w14:paraId="17227775" w14:textId="77777777" w:rsidR="00230DBE" w:rsidRPr="00980AD8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 xml:space="preserve">j loop # goto loop </w:t>
      </w:r>
    </w:p>
    <w:p w14:paraId="204D8EA9" w14:textId="77777777" w:rsidR="00230DBE" w:rsidRDefault="00230DBE" w:rsidP="00230DB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80AD8">
        <w:t>endloop:</w:t>
      </w:r>
    </w:p>
    <w:p w14:paraId="10DA0960" w14:textId="77777777" w:rsidR="00E80911" w:rsidRDefault="00E80911" w:rsidP="00D3299A">
      <w:pPr>
        <w:pStyle w:val="ListParagraph"/>
        <w:rPr>
          <w:sz w:val="32"/>
          <w:szCs w:val="32"/>
        </w:rPr>
      </w:pPr>
    </w:p>
    <w:p w14:paraId="7379CBDB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4DE7CD8A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339A6169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0E6F0BC4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3FC2D6DB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5163FE60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3D8FBA8A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25117F9C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1C293600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26A10ECF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2A5298C6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62BD2AA8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1D50FACA" w14:textId="77777777" w:rsidR="00AD07E1" w:rsidRDefault="00AD07E1" w:rsidP="00D3299A">
      <w:pPr>
        <w:pStyle w:val="ListParagraph"/>
        <w:rPr>
          <w:sz w:val="32"/>
          <w:szCs w:val="32"/>
        </w:rPr>
      </w:pPr>
    </w:p>
    <w:p w14:paraId="3E3EC5E0" w14:textId="40C3E411" w:rsidR="007C76BB" w:rsidRDefault="007C76BB" w:rsidP="007C76BB">
      <w:pPr>
        <w:pStyle w:val="ListParagraph"/>
        <w:numPr>
          <w:ilvl w:val="0"/>
          <w:numId w:val="10"/>
        </w:numPr>
      </w:pPr>
      <w:r>
        <w:lastRenderedPageBreak/>
        <w:t>TH</w:t>
      </w:r>
      <w:r w:rsidR="004B07EF">
        <w:t>1</w:t>
      </w:r>
      <w:r>
        <w:t>: A = {1</w:t>
      </w:r>
      <w:r w:rsidRPr="007C76BB">
        <w:t xml:space="preserve">, </w:t>
      </w:r>
      <w:r>
        <w:t>2,</w:t>
      </w:r>
      <w:r w:rsidRPr="007C76BB">
        <w:t xml:space="preserve"> </w:t>
      </w:r>
      <w:r>
        <w:t>3</w:t>
      </w:r>
      <w:r w:rsidRPr="007C76BB">
        <w:t xml:space="preserve">, </w:t>
      </w:r>
      <w:r>
        <w:t>0</w:t>
      </w:r>
      <w:r w:rsidRPr="007C76BB">
        <w:t>, 5</w:t>
      </w:r>
      <w:r>
        <w:t>}</w:t>
      </w:r>
    </w:p>
    <w:p w14:paraId="0939FA58" w14:textId="04A4F119" w:rsidR="007C76BB" w:rsidRDefault="007C76BB" w:rsidP="007C76BB">
      <w:pPr>
        <w:pStyle w:val="ListParagraph"/>
        <w:numPr>
          <w:ilvl w:val="0"/>
          <w:numId w:val="13"/>
        </w:numPr>
      </w:pPr>
      <w:r>
        <w:t xml:space="preserve">sum($s5) = </w:t>
      </w:r>
      <w:r>
        <w:t>6</w:t>
      </w:r>
    </w:p>
    <w:p w14:paraId="1B2B25FC" w14:textId="6CE64764" w:rsidR="007C76BB" w:rsidRDefault="007C76BB" w:rsidP="007C76BB">
      <w:r w:rsidRPr="007C76BB">
        <w:drawing>
          <wp:inline distT="0" distB="0" distL="0" distR="0" wp14:anchorId="594DBBB1" wp14:editId="351B14AC">
            <wp:extent cx="5961531" cy="7239000"/>
            <wp:effectExtent l="0" t="0" r="1270" b="0"/>
            <wp:docPr id="64708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85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488" cy="72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291" w14:textId="77777777" w:rsidR="007C76BB" w:rsidRDefault="007C76BB" w:rsidP="00D3299A">
      <w:pPr>
        <w:pStyle w:val="ListParagraph"/>
        <w:rPr>
          <w:sz w:val="32"/>
          <w:szCs w:val="32"/>
        </w:rPr>
      </w:pPr>
    </w:p>
    <w:p w14:paraId="0B78259D" w14:textId="1384075C" w:rsidR="007C76BB" w:rsidRDefault="007C76BB" w:rsidP="007C76BB">
      <w:pPr>
        <w:pStyle w:val="ListParagraph"/>
        <w:numPr>
          <w:ilvl w:val="0"/>
          <w:numId w:val="10"/>
        </w:numPr>
      </w:pPr>
      <w:r>
        <w:lastRenderedPageBreak/>
        <w:t>TH2: A = {1</w:t>
      </w:r>
      <w:r w:rsidRPr="007C76BB">
        <w:t xml:space="preserve">, </w:t>
      </w:r>
      <w:r w:rsidR="00144ABA">
        <w:t>0</w:t>
      </w:r>
      <w:r>
        <w:t>,</w:t>
      </w:r>
      <w:r w:rsidRPr="007C76BB">
        <w:t xml:space="preserve"> </w:t>
      </w:r>
      <w:r>
        <w:t>3</w:t>
      </w:r>
      <w:r w:rsidRPr="007C76BB">
        <w:t xml:space="preserve">, </w:t>
      </w:r>
      <w:r>
        <w:t>0</w:t>
      </w:r>
      <w:r w:rsidRPr="007C76BB">
        <w:t>, 5</w:t>
      </w:r>
      <w:r>
        <w:t>}</w:t>
      </w:r>
    </w:p>
    <w:p w14:paraId="1B47B554" w14:textId="66EE1585" w:rsidR="007C76BB" w:rsidRDefault="007C76BB" w:rsidP="007C76BB">
      <w:pPr>
        <w:pStyle w:val="ListParagraph"/>
        <w:numPr>
          <w:ilvl w:val="0"/>
          <w:numId w:val="13"/>
        </w:numPr>
      </w:pPr>
      <w:r>
        <w:t xml:space="preserve">sum($s5) = </w:t>
      </w:r>
      <w:r w:rsidR="00144ABA">
        <w:t>1</w:t>
      </w:r>
    </w:p>
    <w:p w14:paraId="4C13E1ED" w14:textId="1E09D219" w:rsidR="007C76BB" w:rsidRDefault="00144ABA" w:rsidP="00D3299A">
      <w:pPr>
        <w:pStyle w:val="ListParagraph"/>
        <w:rPr>
          <w:sz w:val="32"/>
          <w:szCs w:val="32"/>
        </w:rPr>
      </w:pPr>
      <w:r w:rsidRPr="00144ABA">
        <w:rPr>
          <w:sz w:val="32"/>
          <w:szCs w:val="32"/>
        </w:rPr>
        <w:drawing>
          <wp:inline distT="0" distB="0" distL="0" distR="0" wp14:anchorId="79CDC339" wp14:editId="609FDDFB">
            <wp:extent cx="5478780" cy="6585387"/>
            <wp:effectExtent l="0" t="0" r="7620" b="6350"/>
            <wp:docPr id="1361792642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92642" name="Picture 1" descr="A table of numbers and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647" cy="659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A686" w14:textId="77777777" w:rsidR="00144ABA" w:rsidRDefault="00144ABA" w:rsidP="00D3299A">
      <w:pPr>
        <w:pStyle w:val="ListParagraph"/>
        <w:rPr>
          <w:sz w:val="32"/>
          <w:szCs w:val="32"/>
        </w:rPr>
      </w:pPr>
    </w:p>
    <w:p w14:paraId="3B78A6E3" w14:textId="77777777" w:rsidR="00144ABA" w:rsidRDefault="00144ABA" w:rsidP="00D3299A">
      <w:pPr>
        <w:pStyle w:val="ListParagraph"/>
        <w:rPr>
          <w:sz w:val="32"/>
          <w:szCs w:val="32"/>
        </w:rPr>
      </w:pPr>
    </w:p>
    <w:p w14:paraId="10442807" w14:textId="77777777" w:rsidR="00144ABA" w:rsidRDefault="00144ABA" w:rsidP="00D3299A">
      <w:pPr>
        <w:pStyle w:val="ListParagraph"/>
        <w:rPr>
          <w:sz w:val="32"/>
          <w:szCs w:val="32"/>
        </w:rPr>
      </w:pPr>
    </w:p>
    <w:p w14:paraId="67054B98" w14:textId="77777777" w:rsidR="00144ABA" w:rsidRDefault="00144ABA" w:rsidP="00D3299A">
      <w:pPr>
        <w:pStyle w:val="ListParagraph"/>
        <w:rPr>
          <w:sz w:val="32"/>
          <w:szCs w:val="32"/>
        </w:rPr>
      </w:pPr>
    </w:p>
    <w:p w14:paraId="320FF9EF" w14:textId="16D38834" w:rsidR="00AD07E1" w:rsidRDefault="00AD07E1" w:rsidP="00AD07E1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6</w:t>
      </w:r>
    </w:p>
    <w:p w14:paraId="5E437036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.data</w:t>
      </w:r>
    </w:p>
    <w:p w14:paraId="5C349D42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A: .word -1, 2, -4, 5, -6, -7, 3</w:t>
      </w:r>
    </w:p>
    <w:p w14:paraId="6981DE6A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</w:t>
      </w:r>
    </w:p>
    <w:p w14:paraId="363E88DC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.text</w:t>
      </w:r>
    </w:p>
    <w:p w14:paraId="18153F88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li $s1, 0 # i = 0</w:t>
      </w:r>
    </w:p>
    <w:p w14:paraId="0233158F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la $s2, A # load address of A into $s2</w:t>
      </w:r>
    </w:p>
    <w:p w14:paraId="7CCEB78F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li $s3, 8 # n = 8</w:t>
      </w:r>
    </w:p>
    <w:p w14:paraId="2164D407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li $s4, 1 # step = 1</w:t>
      </w:r>
    </w:p>
    <w:p w14:paraId="3426CA50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li $s5, 0 # max = 0</w:t>
      </w:r>
    </w:p>
    <w:p w14:paraId="4F2C3AA0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li $s6, 0 # pos_max = 0</w:t>
      </w:r>
    </w:p>
    <w:p w14:paraId="6ED1E49D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</w:p>
    <w:p w14:paraId="053C48BC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loop:</w:t>
      </w:r>
    </w:p>
    <w:p w14:paraId="74BF04C6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bge $s1, $s3, endloop</w:t>
      </w:r>
    </w:p>
    <w:p w14:paraId="5F270DC6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add $t1, $s1, $s1 # $t1 = 2*i</w:t>
      </w:r>
    </w:p>
    <w:p w14:paraId="784849DB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add $t1, $t1, $t1 # $t1 = 4*i</w:t>
      </w:r>
    </w:p>
    <w:p w14:paraId="08464A1A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add $t1, $t1, $s2 # $t1 store the address of A[i]</w:t>
      </w:r>
    </w:p>
    <w:p w14:paraId="0B957E85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lw $t0, 0($t1) # load the value of A[i]</w:t>
      </w:r>
    </w:p>
    <w:p w14:paraId="01237B34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slt $t8, $0, $t0 # $t8 = 0 &lt; A[i] ? 1 : 0</w:t>
      </w:r>
    </w:p>
    <w:p w14:paraId="493A26EC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beq $t8, $0, aBs</w:t>
      </w:r>
    </w:p>
    <w:p w14:paraId="56F40BF1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</w:p>
    <w:p w14:paraId="6B7B0A8B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positive:</w:t>
      </w:r>
    </w:p>
    <w:p w14:paraId="6A506936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slt $t9, $s5, $t0 # $t9 = max &lt; A[i] ? 1 : 0</w:t>
      </w:r>
    </w:p>
    <w:p w14:paraId="29E11A0E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beq $t9, $0, continue</w:t>
      </w:r>
    </w:p>
    <w:p w14:paraId="3BB151F8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add $s5, $t0, $0 # max = A[i]</w:t>
      </w:r>
    </w:p>
    <w:p w14:paraId="1CA26A7E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add $s6, $s1, $0 #pos_max = i</w:t>
      </w:r>
    </w:p>
    <w:p w14:paraId="1DDC1D9F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</w:p>
    <w:p w14:paraId="206918EE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aBs:</w:t>
      </w:r>
    </w:p>
    <w:p w14:paraId="7AEE36D4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sub $t0, $0, $t0 # A[i] = 0 - A[i]</w:t>
      </w:r>
    </w:p>
    <w:p w14:paraId="1FBA5116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j, positive</w:t>
      </w:r>
    </w:p>
    <w:p w14:paraId="49C58C63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</w:p>
    <w:p w14:paraId="3AA7922C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continue:</w:t>
      </w:r>
    </w:p>
    <w:p w14:paraId="499F8484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add $s1, $s1, $s4 # i = i + step</w:t>
      </w:r>
    </w:p>
    <w:p w14:paraId="07AB9053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j loop</w:t>
      </w:r>
    </w:p>
    <w:p w14:paraId="5BCC87DB" w14:textId="77777777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</w:p>
    <w:p w14:paraId="058F88BE" w14:textId="673EB168" w:rsidR="003472E7" w:rsidRDefault="003472E7" w:rsidP="003472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endloop:</w:t>
      </w:r>
    </w:p>
    <w:p w14:paraId="196D7D35" w14:textId="77777777" w:rsidR="003472E7" w:rsidRDefault="003472E7" w:rsidP="003472E7"/>
    <w:p w14:paraId="19903B1F" w14:textId="77777777" w:rsidR="003472E7" w:rsidRDefault="003472E7" w:rsidP="003472E7">
      <w:pPr>
        <w:ind w:firstLine="720"/>
      </w:pPr>
    </w:p>
    <w:p w14:paraId="31914AB9" w14:textId="213E5A42" w:rsidR="00ED62E5" w:rsidRDefault="00ED62E5" w:rsidP="00ED62E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Thanh ghi $s5 lưu giá trị của số trị tuyệt đối lớn nhất</w:t>
      </w:r>
    </w:p>
    <w:p w14:paraId="4CA1F261" w14:textId="10A760F9" w:rsidR="00ED62E5" w:rsidRDefault="00ED62E5" w:rsidP="00ED62E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Thanh ghi $s6 lưu index của số có trị tuyệt đối lớn nhất</w:t>
      </w:r>
    </w:p>
    <w:p w14:paraId="66160328" w14:textId="3B2C1835" w:rsidR="00387EC9" w:rsidRPr="00387EC9" w:rsidRDefault="00387EC9" w:rsidP="00387EC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Các test case:</w:t>
      </w:r>
    </w:p>
    <w:p w14:paraId="121B06C8" w14:textId="255F34CF" w:rsidR="003472E7" w:rsidRDefault="00ED62E5" w:rsidP="00ED62E5">
      <w:pPr>
        <w:pStyle w:val="ListParagraph"/>
        <w:numPr>
          <w:ilvl w:val="0"/>
          <w:numId w:val="11"/>
        </w:numPr>
      </w:pPr>
      <w:r>
        <w:t>TH1: A={</w:t>
      </w:r>
      <w:r>
        <w:t>-1, 2, -4, 5, -6, -7, 3</w:t>
      </w:r>
      <w:r>
        <w:t xml:space="preserve">} </w:t>
      </w:r>
    </w:p>
    <w:p w14:paraId="0F3B0F37" w14:textId="2E8C938A" w:rsidR="00ED62E5" w:rsidRDefault="00ED62E5" w:rsidP="00ED62E5">
      <w:pPr>
        <w:pStyle w:val="ListParagraph"/>
        <w:numPr>
          <w:ilvl w:val="0"/>
          <w:numId w:val="13"/>
        </w:numPr>
      </w:pPr>
      <w:r>
        <w:t>Đáp án của bài toán với trường hợp này là A[5] = 7</w:t>
      </w:r>
    </w:p>
    <w:p w14:paraId="2AA24561" w14:textId="4F849DF3" w:rsidR="00ED62E5" w:rsidRDefault="00ED62E5" w:rsidP="004373FE">
      <w:pPr>
        <w:jc w:val="center"/>
      </w:pPr>
      <w:r w:rsidRPr="00ED62E5">
        <w:drawing>
          <wp:inline distT="0" distB="0" distL="0" distR="0" wp14:anchorId="525CD4CE" wp14:editId="5F976EDB">
            <wp:extent cx="5697553" cy="6873240"/>
            <wp:effectExtent l="0" t="0" r="0" b="3810"/>
            <wp:docPr id="62441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169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974" cy="69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A2A7" w14:textId="715D2E74" w:rsidR="00ED62E5" w:rsidRDefault="00ED62E5" w:rsidP="00ED62E5">
      <w:pPr>
        <w:pStyle w:val="ListParagraph"/>
        <w:numPr>
          <w:ilvl w:val="0"/>
          <w:numId w:val="11"/>
        </w:numPr>
      </w:pPr>
      <w:r>
        <w:lastRenderedPageBreak/>
        <w:t>TH</w:t>
      </w:r>
      <w:r>
        <w:t>2</w:t>
      </w:r>
      <w:r>
        <w:t>: A={</w:t>
      </w:r>
      <w:r>
        <w:t>2</w:t>
      </w:r>
      <w:r>
        <w:t xml:space="preserve">, </w:t>
      </w:r>
      <w:r>
        <w:t>4</w:t>
      </w:r>
      <w:r>
        <w:t xml:space="preserve">, </w:t>
      </w:r>
      <w:r>
        <w:t>-1</w:t>
      </w:r>
      <w:r>
        <w:t xml:space="preserve">, </w:t>
      </w:r>
      <w:r>
        <w:t>5</w:t>
      </w:r>
      <w:r>
        <w:t xml:space="preserve">, </w:t>
      </w:r>
      <w:r>
        <w:t>-3</w:t>
      </w:r>
      <w:r>
        <w:t xml:space="preserve">} </w:t>
      </w:r>
    </w:p>
    <w:p w14:paraId="3F3EAAEC" w14:textId="5CCD51AF" w:rsidR="00ED62E5" w:rsidRDefault="00ED62E5" w:rsidP="00ED62E5">
      <w:pPr>
        <w:pStyle w:val="ListParagraph"/>
        <w:numPr>
          <w:ilvl w:val="0"/>
          <w:numId w:val="13"/>
        </w:numPr>
      </w:pPr>
      <w:r>
        <w:t>Đáp án của bài toán với trường hợp này là A[</w:t>
      </w:r>
      <w:r>
        <w:t>3</w:t>
      </w:r>
      <w:r>
        <w:t xml:space="preserve">] = </w:t>
      </w:r>
      <w:r>
        <w:t>5</w:t>
      </w:r>
    </w:p>
    <w:p w14:paraId="725AA1B5" w14:textId="3B306F65" w:rsidR="00ED62E5" w:rsidRDefault="00ED62E5" w:rsidP="00ED62E5">
      <w:pPr>
        <w:jc w:val="center"/>
      </w:pPr>
      <w:r w:rsidRPr="00ED62E5">
        <w:drawing>
          <wp:inline distT="0" distB="0" distL="0" distR="0" wp14:anchorId="4C2E42DE" wp14:editId="5CB05236">
            <wp:extent cx="5945876" cy="7078980"/>
            <wp:effectExtent l="0" t="0" r="0" b="7620"/>
            <wp:docPr id="1692375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7577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8279" cy="71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69F6" w14:textId="77777777" w:rsidR="00ED62E5" w:rsidRDefault="00ED62E5" w:rsidP="004373FE"/>
    <w:p w14:paraId="291D6BD8" w14:textId="6618CCD5" w:rsidR="00ED62E5" w:rsidRDefault="00ED62E5" w:rsidP="00ED62E5">
      <w:pPr>
        <w:pStyle w:val="ListParagraph"/>
        <w:numPr>
          <w:ilvl w:val="0"/>
          <w:numId w:val="11"/>
        </w:numPr>
      </w:pPr>
      <w:r>
        <w:lastRenderedPageBreak/>
        <w:t>TH</w:t>
      </w:r>
      <w:r>
        <w:t>3</w:t>
      </w:r>
      <w:r>
        <w:t>: A={</w:t>
      </w:r>
      <w:r>
        <w:t>5</w:t>
      </w:r>
      <w:r>
        <w:t>, 4, -1, -3</w:t>
      </w:r>
      <w:r>
        <w:t>, 2, -6, -7, 8, 10, -9</w:t>
      </w:r>
      <w:r>
        <w:t xml:space="preserve">} </w:t>
      </w:r>
    </w:p>
    <w:p w14:paraId="68BF12BC" w14:textId="3BFEA16B" w:rsidR="00ED62E5" w:rsidRDefault="00ED62E5" w:rsidP="00ED62E5">
      <w:pPr>
        <w:pStyle w:val="ListParagraph"/>
        <w:numPr>
          <w:ilvl w:val="0"/>
          <w:numId w:val="13"/>
        </w:numPr>
      </w:pPr>
      <w:r>
        <w:t>Đáp án của bài toán với trường hợp này là A[</w:t>
      </w:r>
      <w:r w:rsidR="00387EC9">
        <w:t>8</w:t>
      </w:r>
      <w:r>
        <w:t xml:space="preserve">] = </w:t>
      </w:r>
      <w:r w:rsidR="00387EC9">
        <w:t>10</w:t>
      </w:r>
    </w:p>
    <w:p w14:paraId="01A4C4C5" w14:textId="68DBB911" w:rsidR="00ED62E5" w:rsidRDefault="00387EC9" w:rsidP="004373FE">
      <w:pPr>
        <w:jc w:val="center"/>
      </w:pPr>
      <w:r w:rsidRPr="00387EC9">
        <w:drawing>
          <wp:inline distT="0" distB="0" distL="0" distR="0" wp14:anchorId="5057B2D7" wp14:editId="30115FA6">
            <wp:extent cx="5928888" cy="7086600"/>
            <wp:effectExtent l="0" t="0" r="0" b="0"/>
            <wp:docPr id="183757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79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5812" cy="710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C3E2" w14:textId="34C105F6" w:rsidR="00387EC9" w:rsidRPr="003472E7" w:rsidRDefault="00387EC9" w:rsidP="00387EC9">
      <w:pPr>
        <w:pStyle w:val="ListParagraph"/>
        <w:numPr>
          <w:ilvl w:val="0"/>
          <w:numId w:val="19"/>
        </w:numPr>
        <w:jc w:val="both"/>
      </w:pPr>
      <w:r>
        <w:t>Chương trình chạy đúng với mong đợi</w:t>
      </w:r>
    </w:p>
    <w:sectPr w:rsidR="00387EC9" w:rsidRPr="003472E7" w:rsidSect="003F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631A9" w14:textId="77777777" w:rsidR="003F014D" w:rsidRDefault="003F014D" w:rsidP="00751C2F">
      <w:pPr>
        <w:spacing w:after="0" w:line="240" w:lineRule="auto"/>
      </w:pPr>
      <w:r>
        <w:separator/>
      </w:r>
    </w:p>
  </w:endnote>
  <w:endnote w:type="continuationSeparator" w:id="0">
    <w:p w14:paraId="6B671065" w14:textId="77777777" w:rsidR="003F014D" w:rsidRDefault="003F014D" w:rsidP="0075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C606A" w14:textId="77777777" w:rsidR="003F014D" w:rsidRDefault="003F014D" w:rsidP="00751C2F">
      <w:pPr>
        <w:spacing w:after="0" w:line="240" w:lineRule="auto"/>
      </w:pPr>
      <w:r>
        <w:separator/>
      </w:r>
    </w:p>
  </w:footnote>
  <w:footnote w:type="continuationSeparator" w:id="0">
    <w:p w14:paraId="25A5C68F" w14:textId="77777777" w:rsidR="003F014D" w:rsidRDefault="003F014D" w:rsidP="0075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FAC"/>
    <w:multiLevelType w:val="hybridMultilevel"/>
    <w:tmpl w:val="93B4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3CF6"/>
    <w:multiLevelType w:val="hybridMultilevel"/>
    <w:tmpl w:val="C1E4C92A"/>
    <w:lvl w:ilvl="0" w:tplc="6E3A08E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95756B"/>
    <w:multiLevelType w:val="hybridMultilevel"/>
    <w:tmpl w:val="CFA6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09A5"/>
    <w:multiLevelType w:val="hybridMultilevel"/>
    <w:tmpl w:val="7FE0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46D27"/>
    <w:multiLevelType w:val="hybridMultilevel"/>
    <w:tmpl w:val="94FE6D04"/>
    <w:lvl w:ilvl="0" w:tplc="A3E413D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A273C"/>
    <w:multiLevelType w:val="hybridMultilevel"/>
    <w:tmpl w:val="2DC8D06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00F27"/>
    <w:multiLevelType w:val="hybridMultilevel"/>
    <w:tmpl w:val="8DFC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D53C6"/>
    <w:multiLevelType w:val="hybridMultilevel"/>
    <w:tmpl w:val="40BC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77034"/>
    <w:multiLevelType w:val="hybridMultilevel"/>
    <w:tmpl w:val="794CD4BE"/>
    <w:lvl w:ilvl="0" w:tplc="A3E413D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A420C1"/>
    <w:multiLevelType w:val="hybridMultilevel"/>
    <w:tmpl w:val="8DFC7EC8"/>
    <w:lvl w:ilvl="0" w:tplc="50646C4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F7559"/>
    <w:multiLevelType w:val="hybridMultilevel"/>
    <w:tmpl w:val="819A6014"/>
    <w:lvl w:ilvl="0" w:tplc="58E844B6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65AB7"/>
    <w:multiLevelType w:val="hybridMultilevel"/>
    <w:tmpl w:val="BC4A0B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8C5A2A"/>
    <w:multiLevelType w:val="hybridMultilevel"/>
    <w:tmpl w:val="D438EC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8307D"/>
    <w:multiLevelType w:val="hybridMultilevel"/>
    <w:tmpl w:val="C47A33FA"/>
    <w:lvl w:ilvl="0" w:tplc="52784078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9E7B28"/>
    <w:multiLevelType w:val="hybridMultilevel"/>
    <w:tmpl w:val="A808E628"/>
    <w:lvl w:ilvl="0" w:tplc="D0B42D5C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9C408E"/>
    <w:multiLevelType w:val="hybridMultilevel"/>
    <w:tmpl w:val="90DE1F66"/>
    <w:lvl w:ilvl="0" w:tplc="A3E413D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CD501E"/>
    <w:multiLevelType w:val="hybridMultilevel"/>
    <w:tmpl w:val="02386F7A"/>
    <w:lvl w:ilvl="0" w:tplc="86D04D4E">
      <w:numFmt w:val="bullet"/>
      <w:lvlText w:val=""/>
      <w:lvlJc w:val="left"/>
      <w:pPr>
        <w:ind w:left="1128" w:hanging="408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8B408B"/>
    <w:multiLevelType w:val="hybridMultilevel"/>
    <w:tmpl w:val="2DC8D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92434"/>
    <w:multiLevelType w:val="hybridMultilevel"/>
    <w:tmpl w:val="CA7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069819">
    <w:abstractNumId w:val="18"/>
  </w:num>
  <w:num w:numId="2" w16cid:durableId="1247808704">
    <w:abstractNumId w:val="4"/>
  </w:num>
  <w:num w:numId="3" w16cid:durableId="2087071478">
    <w:abstractNumId w:val="16"/>
  </w:num>
  <w:num w:numId="4" w16cid:durableId="1426927232">
    <w:abstractNumId w:val="3"/>
  </w:num>
  <w:num w:numId="5" w16cid:durableId="1798068113">
    <w:abstractNumId w:val="2"/>
  </w:num>
  <w:num w:numId="6" w16cid:durableId="453836837">
    <w:abstractNumId w:val="7"/>
  </w:num>
  <w:num w:numId="7" w16cid:durableId="923607763">
    <w:abstractNumId w:val="6"/>
  </w:num>
  <w:num w:numId="8" w16cid:durableId="1768840513">
    <w:abstractNumId w:val="15"/>
  </w:num>
  <w:num w:numId="9" w16cid:durableId="1668090451">
    <w:abstractNumId w:val="8"/>
  </w:num>
  <w:num w:numId="10" w16cid:durableId="130174267">
    <w:abstractNumId w:val="0"/>
  </w:num>
  <w:num w:numId="11" w16cid:durableId="1511292270">
    <w:abstractNumId w:val="1"/>
  </w:num>
  <w:num w:numId="12" w16cid:durableId="437064535">
    <w:abstractNumId w:val="13"/>
  </w:num>
  <w:num w:numId="13" w16cid:durableId="2024477939">
    <w:abstractNumId w:val="14"/>
  </w:num>
  <w:num w:numId="14" w16cid:durableId="1926449171">
    <w:abstractNumId w:val="11"/>
  </w:num>
  <w:num w:numId="15" w16cid:durableId="1385375193">
    <w:abstractNumId w:val="10"/>
  </w:num>
  <w:num w:numId="16" w16cid:durableId="1686403716">
    <w:abstractNumId w:val="12"/>
  </w:num>
  <w:num w:numId="17" w16cid:durableId="213129674">
    <w:abstractNumId w:val="17"/>
  </w:num>
  <w:num w:numId="18" w16cid:durableId="1365909009">
    <w:abstractNumId w:val="5"/>
  </w:num>
  <w:num w:numId="19" w16cid:durableId="981084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5C"/>
    <w:rsid w:val="00005E4D"/>
    <w:rsid w:val="000503A4"/>
    <w:rsid w:val="00144ABA"/>
    <w:rsid w:val="001459BA"/>
    <w:rsid w:val="001D7A43"/>
    <w:rsid w:val="00230DBE"/>
    <w:rsid w:val="00254B8D"/>
    <w:rsid w:val="002578E6"/>
    <w:rsid w:val="00283721"/>
    <w:rsid w:val="00287AD3"/>
    <w:rsid w:val="002D5412"/>
    <w:rsid w:val="003472E7"/>
    <w:rsid w:val="00384465"/>
    <w:rsid w:val="00387EC9"/>
    <w:rsid w:val="003F014D"/>
    <w:rsid w:val="00402209"/>
    <w:rsid w:val="004373FE"/>
    <w:rsid w:val="00456FF4"/>
    <w:rsid w:val="00475CDE"/>
    <w:rsid w:val="004B07EF"/>
    <w:rsid w:val="004B3C5C"/>
    <w:rsid w:val="00526A3F"/>
    <w:rsid w:val="00536761"/>
    <w:rsid w:val="00650FCA"/>
    <w:rsid w:val="00656FAB"/>
    <w:rsid w:val="00683267"/>
    <w:rsid w:val="006F1E90"/>
    <w:rsid w:val="00751C2F"/>
    <w:rsid w:val="0077474B"/>
    <w:rsid w:val="00775C3E"/>
    <w:rsid w:val="007C76BB"/>
    <w:rsid w:val="008F064A"/>
    <w:rsid w:val="0093654D"/>
    <w:rsid w:val="00936CFE"/>
    <w:rsid w:val="00950EB3"/>
    <w:rsid w:val="00966B3F"/>
    <w:rsid w:val="00980AD8"/>
    <w:rsid w:val="00AD07E1"/>
    <w:rsid w:val="00AF7F7F"/>
    <w:rsid w:val="00C10A0C"/>
    <w:rsid w:val="00C45EF9"/>
    <w:rsid w:val="00C56065"/>
    <w:rsid w:val="00D110D0"/>
    <w:rsid w:val="00D3299A"/>
    <w:rsid w:val="00D92422"/>
    <w:rsid w:val="00E22977"/>
    <w:rsid w:val="00E22B40"/>
    <w:rsid w:val="00E80911"/>
    <w:rsid w:val="00E97BE4"/>
    <w:rsid w:val="00ED62E5"/>
    <w:rsid w:val="00EE5B2D"/>
    <w:rsid w:val="00F9557C"/>
    <w:rsid w:val="00FB2E47"/>
    <w:rsid w:val="00FC12FA"/>
    <w:rsid w:val="00FC6370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92D1"/>
  <w15:docId w15:val="{EBD9B503-32CC-4AA8-B7E4-EB528850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E1"/>
    <w:pPr>
      <w:spacing w:line="256" w:lineRule="auto"/>
    </w:pPr>
    <w:rPr>
      <w:rFonts w:ascii="Times New Roman" w:eastAsiaTheme="minorEastAsia" w:hAnsi="Times New Roman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C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2F"/>
    <w:rPr>
      <w:rFonts w:ascii="Times New Roman" w:eastAsiaTheme="minorEastAsia" w:hAnsi="Times New Roman"/>
      <w:sz w:val="2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5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2F"/>
    <w:rPr>
      <w:rFonts w:ascii="Times New Roman" w:eastAsiaTheme="minorEastAsia" w:hAnsi="Times New Roman"/>
      <w:sz w:val="28"/>
      <w:lang w:eastAsia="ja-JP"/>
    </w:rPr>
  </w:style>
  <w:style w:type="paragraph" w:styleId="NoSpacing">
    <w:name w:val="No Spacing"/>
    <w:uiPriority w:val="1"/>
    <w:qFormat/>
    <w:rsid w:val="00283721"/>
    <w:pPr>
      <w:spacing w:after="0" w:line="240" w:lineRule="auto"/>
    </w:pPr>
    <w:rPr>
      <w:rFonts w:ascii="Times New Roman" w:eastAsiaTheme="minorEastAsia" w:hAnsi="Times New Roman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Ôn</dc:creator>
  <cp:keywords/>
  <dc:description/>
  <cp:lastModifiedBy>Tùng Ôn</cp:lastModifiedBy>
  <cp:revision>24</cp:revision>
  <cp:lastPrinted>2024-03-06T02:01:00Z</cp:lastPrinted>
  <dcterms:created xsi:type="dcterms:W3CDTF">2024-02-28T06:46:00Z</dcterms:created>
  <dcterms:modified xsi:type="dcterms:W3CDTF">2024-03-06T02:10:00Z</dcterms:modified>
</cp:coreProperties>
</file>