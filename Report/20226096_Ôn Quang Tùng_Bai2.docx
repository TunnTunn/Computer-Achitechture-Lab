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4F65B" w14:textId="7BA18222" w:rsidR="00C5348E" w:rsidRDefault="00C5348E" w:rsidP="00C5348E">
      <w:pPr>
        <w:jc w:val="center"/>
        <w:rPr>
          <w:rFonts w:ascii="Cambria Math" w:hAnsi="Cambria Math"/>
          <w:b/>
          <w:bCs/>
          <w:sz w:val="48"/>
          <w:szCs w:val="48"/>
        </w:rPr>
      </w:pPr>
      <w:ins w:id="0" w:author="Microsoft Word" w:date="2023-12-20T07:44:00Z">
        <w:r>
          <w:rPr>
            <w:rFonts w:ascii="Cambria Math" w:hAnsi="Cambria Math"/>
            <w:b/>
            <w:bCs/>
            <w:sz w:val="48"/>
            <w:szCs w:val="48"/>
          </w:rPr>
          <w:softHyphen/>
        </w:r>
        <w:r>
          <w:rPr>
            <w:rFonts w:ascii="Cambria Math" w:hAnsi="Cambria Math"/>
            <w:b/>
            <w:bCs/>
            <w:sz w:val="48"/>
            <w:szCs w:val="48"/>
          </w:rPr>
          <w:softHyphen/>
        </w:r>
        <w:r>
          <w:rPr>
            <w:rFonts w:ascii="Cambria Math" w:hAnsi="Cambria Math"/>
            <w:b/>
            <w:bCs/>
            <w:sz w:val="48"/>
            <w:szCs w:val="48"/>
          </w:rPr>
          <w:softHyphen/>
        </w:r>
        <w:r>
          <w:rPr>
            <w:rFonts w:ascii="Cambria Math" w:hAnsi="Cambria Math"/>
            <w:b/>
            <w:bCs/>
            <w:sz w:val="48"/>
            <w:szCs w:val="48"/>
          </w:rPr>
          <w:softHyphen/>
        </w:r>
      </w:ins>
      <w:r>
        <w:rPr>
          <w:rFonts w:ascii="Cambria Math" w:hAnsi="Cambria Math"/>
          <w:b/>
          <w:bCs/>
          <w:sz w:val="48"/>
          <w:szCs w:val="48"/>
        </w:rPr>
        <w:t xml:space="preserve">Computer Architecture Lab Report Week </w:t>
      </w:r>
      <w:r>
        <w:rPr>
          <w:rFonts w:ascii="Cambria Math" w:hAnsi="Cambria Math"/>
          <w:b/>
          <w:bCs/>
          <w:sz w:val="48"/>
          <w:szCs w:val="48"/>
        </w:rPr>
        <w:t>2</w:t>
      </w:r>
    </w:p>
    <w:p w14:paraId="055BE4B8" w14:textId="0C6DEADC" w:rsidR="00C5348E" w:rsidRDefault="00C5348E" w:rsidP="00C5348E">
      <w:pPr>
        <w:jc w:val="center"/>
        <w:rPr>
          <w:rFonts w:ascii="Cambria Math" w:hAnsi="Cambria Math"/>
          <w:b/>
          <w:bCs/>
          <w:sz w:val="40"/>
          <w:szCs w:val="40"/>
        </w:rPr>
      </w:pPr>
      <w:r>
        <w:rPr>
          <w:rFonts w:ascii="Cambria Math" w:hAnsi="Cambria Math"/>
          <w:b/>
          <w:bCs/>
          <w:sz w:val="40"/>
          <w:szCs w:val="40"/>
        </w:rPr>
        <w:t xml:space="preserve">Full name: </w:t>
      </w:r>
      <w:r>
        <w:rPr>
          <w:rFonts w:ascii="Cambria Math" w:hAnsi="Cambria Math"/>
          <w:b/>
          <w:bCs/>
          <w:sz w:val="40"/>
          <w:szCs w:val="40"/>
        </w:rPr>
        <w:t>On Quang Tung</w:t>
      </w:r>
    </w:p>
    <w:p w14:paraId="31620A49" w14:textId="63961C1B" w:rsidR="00C5348E" w:rsidRDefault="00C5348E" w:rsidP="00C5348E">
      <w:pPr>
        <w:jc w:val="center"/>
        <w:rPr>
          <w:rFonts w:ascii="Cambria Math" w:hAnsi="Cambria Math"/>
          <w:b/>
          <w:bCs/>
          <w:sz w:val="40"/>
          <w:szCs w:val="40"/>
        </w:rPr>
      </w:pPr>
      <w:r>
        <w:rPr>
          <w:rFonts w:ascii="Cambria Math" w:hAnsi="Cambria Math"/>
          <w:b/>
          <w:bCs/>
          <w:sz w:val="40"/>
          <w:szCs w:val="40"/>
        </w:rPr>
        <w:t xml:space="preserve">Student ID: </w:t>
      </w:r>
      <w:r>
        <w:rPr>
          <w:rFonts w:ascii="Cambria Math" w:hAnsi="Cambria Math"/>
          <w:b/>
          <w:bCs/>
          <w:sz w:val="40"/>
          <w:szCs w:val="40"/>
        </w:rPr>
        <w:t>20226096</w:t>
      </w:r>
    </w:p>
    <w:p w14:paraId="19316924" w14:textId="77777777" w:rsidR="00C5348E" w:rsidRDefault="00C5348E" w:rsidP="00C5348E">
      <w:pPr>
        <w:rPr>
          <w:rFonts w:ascii="Cambria Math" w:hAnsi="Cambria Math"/>
          <w:sz w:val="40"/>
          <w:szCs w:val="40"/>
          <w:u w:val="single"/>
        </w:rPr>
      </w:pPr>
      <w:r>
        <w:rPr>
          <w:rFonts w:ascii="Cambria Math" w:hAnsi="Cambria Math"/>
          <w:sz w:val="40"/>
          <w:szCs w:val="40"/>
          <w:u w:val="single"/>
        </w:rPr>
        <w:t>Assignment 1</w:t>
      </w:r>
    </w:p>
    <w:p w14:paraId="057166CC" w14:textId="68FA3592" w:rsidR="00C5348E" w:rsidRDefault="00ED0178" w:rsidP="00075163">
      <w:pPr>
        <w:spacing w:line="257" w:lineRule="auto"/>
        <w:jc w:val="center"/>
        <w:rPr>
          <w:rFonts w:ascii="Cambria Math" w:hAnsi="Cambria Math"/>
          <w:szCs w:val="28"/>
        </w:rPr>
      </w:pPr>
      <w:r w:rsidRPr="00ED0178">
        <w:rPr>
          <w:rFonts w:ascii="Cambria Math" w:hAnsi="Cambria Math"/>
          <w:szCs w:val="28"/>
        </w:rPr>
        <w:drawing>
          <wp:inline distT="0" distB="0" distL="0" distR="0" wp14:anchorId="61E60CA9" wp14:editId="1E0CBF36">
            <wp:extent cx="5927271" cy="922020"/>
            <wp:effectExtent l="0" t="0" r="0" b="0"/>
            <wp:docPr id="1662206401"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06401" name="Picture 1" descr="A screenshot of a math test&#10;&#10;Description automatically generated"/>
                    <pic:cNvPicPr/>
                  </pic:nvPicPr>
                  <pic:blipFill>
                    <a:blip r:embed="rId5"/>
                    <a:stretch>
                      <a:fillRect/>
                    </a:stretch>
                  </pic:blipFill>
                  <pic:spPr>
                    <a:xfrm>
                      <a:off x="0" y="0"/>
                      <a:ext cx="5933850" cy="923043"/>
                    </a:xfrm>
                    <a:prstGeom prst="rect">
                      <a:avLst/>
                    </a:prstGeom>
                  </pic:spPr>
                </pic:pic>
              </a:graphicData>
            </a:graphic>
          </wp:inline>
        </w:drawing>
      </w:r>
    </w:p>
    <w:p w14:paraId="08CB78B7" w14:textId="6A535359" w:rsidR="00C5348E" w:rsidRDefault="00C5348E" w:rsidP="00C5348E">
      <w:pPr>
        <w:rPr>
          <w:rFonts w:ascii="Cambria Math" w:hAnsi="Cambria Math"/>
          <w:szCs w:val="28"/>
        </w:rPr>
      </w:pPr>
      <w:r>
        <w:rPr>
          <w:rFonts w:ascii="Cambria Math" w:hAnsi="Cambria Math"/>
          <w:szCs w:val="28"/>
        </w:rPr>
        <w:t>Sau khi sử dụng công cụ gỡ rối, chạy từng lệnh và dừng lại, ta nhận</w:t>
      </w:r>
      <w:r w:rsidR="006C19BD">
        <w:rPr>
          <w:rFonts w:ascii="Cambria Math" w:hAnsi="Cambria Math"/>
          <w:szCs w:val="28"/>
        </w:rPr>
        <w:t xml:space="preserve"> thấy:</w:t>
      </w:r>
    </w:p>
    <w:p w14:paraId="46B15EE5" w14:textId="5E5D5832" w:rsidR="006C19BD" w:rsidRPr="009E3ACF" w:rsidRDefault="006C19BD" w:rsidP="006C19BD">
      <w:pPr>
        <w:pStyle w:val="ListParagraph"/>
        <w:numPr>
          <w:ilvl w:val="0"/>
          <w:numId w:val="4"/>
        </w:numPr>
        <w:rPr>
          <w:rFonts w:ascii="Cambria Math" w:hAnsi="Cambria Math"/>
          <w:sz w:val="24"/>
          <w:szCs w:val="24"/>
        </w:rPr>
      </w:pPr>
      <w:r w:rsidRPr="009E3ACF">
        <w:rPr>
          <w:rFonts w:ascii="Cambria Math" w:hAnsi="Cambria Math"/>
          <w:sz w:val="24"/>
          <w:szCs w:val="24"/>
        </w:rPr>
        <w:t>Các sự thay đổi:</w:t>
      </w:r>
    </w:p>
    <w:p w14:paraId="243DF470" w14:textId="040B4D26" w:rsidR="006C19BD" w:rsidRPr="009E3ACF" w:rsidRDefault="006C19BD" w:rsidP="006C19BD">
      <w:pPr>
        <w:pStyle w:val="ListParagraph"/>
        <w:numPr>
          <w:ilvl w:val="0"/>
          <w:numId w:val="5"/>
        </w:numPr>
        <w:rPr>
          <w:rFonts w:ascii="Cambria Math" w:hAnsi="Cambria Math"/>
          <w:sz w:val="24"/>
          <w:szCs w:val="24"/>
        </w:rPr>
      </w:pPr>
      <w:r w:rsidRPr="009E3ACF">
        <w:rPr>
          <w:rFonts w:ascii="Cambria Math" w:hAnsi="Cambria Math"/>
          <w:sz w:val="24"/>
          <w:szCs w:val="24"/>
        </w:rPr>
        <w:t xml:space="preserve">Thanh ghi $s0 thay đổi từ </w:t>
      </w:r>
      <w:r w:rsidRPr="009E3ACF">
        <w:rPr>
          <w:rFonts w:ascii="Cambria Math" w:hAnsi="Cambria Math"/>
          <w:sz w:val="24"/>
          <w:szCs w:val="24"/>
        </w:rPr>
        <w:t>0x00000000</w:t>
      </w:r>
      <w:r w:rsidRPr="009E3ACF">
        <w:rPr>
          <w:rFonts w:ascii="Cambria Math" w:hAnsi="Cambria Math"/>
          <w:sz w:val="24"/>
          <w:szCs w:val="24"/>
        </w:rPr>
        <w:t xml:space="preserve"> thành </w:t>
      </w:r>
      <w:r w:rsidRPr="009E3ACF">
        <w:rPr>
          <w:rFonts w:ascii="Cambria Math" w:hAnsi="Cambria Math"/>
          <w:sz w:val="24"/>
          <w:szCs w:val="24"/>
        </w:rPr>
        <w:t>0x00003007</w:t>
      </w:r>
      <w:r w:rsidRPr="009E3ACF">
        <w:rPr>
          <w:rFonts w:ascii="Cambria Math" w:hAnsi="Cambria Math"/>
          <w:sz w:val="24"/>
          <w:szCs w:val="24"/>
        </w:rPr>
        <w:t xml:space="preserve"> sau câu lệnh đầu tiên và trở lại thành </w:t>
      </w:r>
      <w:r w:rsidRPr="009E3ACF">
        <w:rPr>
          <w:rFonts w:ascii="Cambria Math" w:hAnsi="Cambria Math"/>
          <w:sz w:val="24"/>
          <w:szCs w:val="24"/>
        </w:rPr>
        <w:t>0x00000000</w:t>
      </w:r>
      <w:r w:rsidRPr="009E3ACF">
        <w:rPr>
          <w:rFonts w:ascii="Cambria Math" w:hAnsi="Cambria Math"/>
          <w:sz w:val="24"/>
          <w:szCs w:val="24"/>
        </w:rPr>
        <w:t xml:space="preserve"> sau câu lệnh thứ 2.</w:t>
      </w:r>
    </w:p>
    <w:p w14:paraId="6C6BDC62" w14:textId="6C7BB231" w:rsidR="006C19BD" w:rsidRPr="009E3ACF" w:rsidRDefault="006C19BD" w:rsidP="006C19BD">
      <w:pPr>
        <w:pStyle w:val="ListParagraph"/>
        <w:numPr>
          <w:ilvl w:val="0"/>
          <w:numId w:val="5"/>
        </w:numPr>
        <w:rPr>
          <w:rFonts w:ascii="Cambria Math" w:hAnsi="Cambria Math"/>
          <w:sz w:val="24"/>
          <w:szCs w:val="24"/>
        </w:rPr>
      </w:pPr>
      <w:r w:rsidRPr="009E3ACF">
        <w:rPr>
          <w:rFonts w:ascii="Cambria Math" w:hAnsi="Cambria Math"/>
          <w:sz w:val="24"/>
          <w:szCs w:val="24"/>
        </w:rPr>
        <w:t>Thanh ghi PC tăng 4 byte sau mỗi câu lệnh, với giá trị khởi đầu là 0x00400000.</w:t>
      </w:r>
    </w:p>
    <w:p w14:paraId="2112BDA3" w14:textId="2A517E86" w:rsidR="006C19BD" w:rsidRPr="009E3ACF" w:rsidRDefault="006C19BD" w:rsidP="006C19BD">
      <w:pPr>
        <w:pStyle w:val="ListParagraph"/>
        <w:numPr>
          <w:ilvl w:val="0"/>
          <w:numId w:val="4"/>
        </w:numPr>
        <w:rPr>
          <w:rFonts w:ascii="Cambria Math" w:hAnsi="Cambria Math"/>
          <w:sz w:val="24"/>
          <w:szCs w:val="24"/>
        </w:rPr>
      </w:pPr>
      <w:r w:rsidRPr="009E3ACF">
        <w:rPr>
          <w:rFonts w:ascii="Cambria Math" w:hAnsi="Cambria Math"/>
          <w:sz w:val="24"/>
          <w:szCs w:val="24"/>
        </w:rPr>
        <w:t>Mã máy:</w:t>
      </w:r>
    </w:p>
    <w:p w14:paraId="17E6895A" w14:textId="4B72AFC7" w:rsidR="00ED0178" w:rsidRPr="009E3ACF" w:rsidRDefault="006C19BD" w:rsidP="00ED0178">
      <w:pPr>
        <w:pStyle w:val="ListParagraph"/>
        <w:numPr>
          <w:ilvl w:val="0"/>
          <w:numId w:val="5"/>
        </w:numPr>
        <w:rPr>
          <w:rFonts w:ascii="Cambria Math" w:hAnsi="Cambria Math"/>
          <w:sz w:val="24"/>
          <w:szCs w:val="24"/>
        </w:rPr>
      </w:pPr>
      <w:r w:rsidRPr="009E3ACF">
        <w:rPr>
          <w:rFonts w:ascii="Cambria Math" w:hAnsi="Cambria Math"/>
          <w:sz w:val="24"/>
          <w:szCs w:val="24"/>
        </w:rPr>
        <w:t>Lệnh 1:</w:t>
      </w:r>
      <w:r w:rsidR="00ED0178" w:rsidRPr="009E3ACF">
        <w:rPr>
          <w:rFonts w:ascii="Cambria Math" w:hAnsi="Cambria Math"/>
          <w:sz w:val="24"/>
          <w:szCs w:val="24"/>
        </w:rPr>
        <w:t xml:space="preserve"> </w:t>
      </w:r>
      <w:r w:rsidRPr="009E3ACF">
        <w:rPr>
          <w:rFonts w:ascii="Cambria Math" w:hAnsi="Cambria Math"/>
          <w:sz w:val="24"/>
          <w:szCs w:val="24"/>
        </w:rPr>
        <w:t>Là lệnh I, opcode: 8 =&gt; 001000, rs: 0</w:t>
      </w:r>
      <w:r w:rsidR="00ED0178" w:rsidRPr="009E3ACF">
        <w:rPr>
          <w:rFonts w:ascii="Cambria Math" w:hAnsi="Cambria Math"/>
          <w:sz w:val="24"/>
          <w:szCs w:val="24"/>
        </w:rPr>
        <w:t xml:space="preserve"> =&gt; 00000, rt: 16 =&gt; 10000,</w:t>
      </w:r>
    </w:p>
    <w:p w14:paraId="5C5D79DC" w14:textId="022FF999" w:rsidR="006C19BD" w:rsidRPr="009E3ACF" w:rsidRDefault="00ED0178" w:rsidP="00ED0178">
      <w:pPr>
        <w:pStyle w:val="ListParagraph"/>
        <w:ind w:left="1080"/>
        <w:rPr>
          <w:rFonts w:ascii="Cambria Math" w:hAnsi="Cambria Math"/>
          <w:sz w:val="24"/>
          <w:szCs w:val="24"/>
        </w:rPr>
      </w:pPr>
      <w:r w:rsidRPr="009E3ACF">
        <w:rPr>
          <w:rFonts w:ascii="Cambria Math" w:hAnsi="Cambria Math"/>
          <w:sz w:val="24"/>
          <w:szCs w:val="24"/>
        </w:rPr>
        <w:t xml:space="preserve">imm: </w:t>
      </w:r>
      <w:r w:rsidRPr="009E3ACF">
        <w:rPr>
          <w:rFonts w:ascii="Cambria Math" w:hAnsi="Cambria Math"/>
          <w:sz w:val="24"/>
          <w:szCs w:val="24"/>
        </w:rPr>
        <w:t>0x3007</w:t>
      </w:r>
      <w:r w:rsidRPr="009E3ACF">
        <w:rPr>
          <w:rFonts w:ascii="Cambria Math" w:hAnsi="Cambria Math"/>
          <w:sz w:val="24"/>
          <w:szCs w:val="24"/>
        </w:rPr>
        <w:t>=&gt; 0011 0000 0000 0111.</w:t>
      </w:r>
    </w:p>
    <w:p w14:paraId="278BEFF9" w14:textId="1D87CB9E" w:rsidR="00ED0178" w:rsidRPr="009E3ACF" w:rsidRDefault="00ED0178" w:rsidP="00ED0178">
      <w:pPr>
        <w:pStyle w:val="ListParagraph"/>
        <w:ind w:left="1080"/>
        <w:rPr>
          <w:rFonts w:ascii="Cambria Math" w:hAnsi="Cambria Math"/>
          <w:sz w:val="24"/>
          <w:szCs w:val="24"/>
        </w:rPr>
      </w:pPr>
      <w:r w:rsidRPr="009E3ACF">
        <w:rPr>
          <w:rFonts w:ascii="Cambria Math" w:hAnsi="Cambria Math"/>
          <w:sz w:val="24"/>
          <w:szCs w:val="24"/>
        </w:rPr>
        <w:t>Kết luận mã máy:</w:t>
      </w:r>
      <w:r w:rsidRPr="009E3ACF">
        <w:rPr>
          <w:rFonts w:ascii="Cambria Math" w:hAnsi="Cambria Math"/>
          <w:sz w:val="24"/>
          <w:szCs w:val="24"/>
        </w:rPr>
        <w:t xml:space="preserve"> </w:t>
      </w:r>
      <w:r w:rsidRPr="009E3ACF">
        <w:rPr>
          <w:rFonts w:ascii="Cambria Math" w:hAnsi="Cambria Math"/>
          <w:sz w:val="24"/>
          <w:szCs w:val="24"/>
        </w:rPr>
        <w:t>0010</w:t>
      </w:r>
      <w:r w:rsidRPr="009E3ACF">
        <w:rPr>
          <w:rFonts w:ascii="Cambria Math" w:hAnsi="Cambria Math"/>
          <w:sz w:val="24"/>
          <w:szCs w:val="24"/>
        </w:rPr>
        <w:t xml:space="preserve"> </w:t>
      </w:r>
      <w:r w:rsidRPr="009E3ACF">
        <w:rPr>
          <w:rFonts w:ascii="Cambria Math" w:hAnsi="Cambria Math"/>
          <w:sz w:val="24"/>
          <w:szCs w:val="24"/>
        </w:rPr>
        <w:t>0000</w:t>
      </w:r>
      <w:r w:rsidRPr="009E3ACF">
        <w:rPr>
          <w:rFonts w:ascii="Cambria Math" w:hAnsi="Cambria Math"/>
          <w:sz w:val="24"/>
          <w:szCs w:val="24"/>
        </w:rPr>
        <w:t xml:space="preserve"> </w:t>
      </w:r>
      <w:r w:rsidRPr="009E3ACF">
        <w:rPr>
          <w:rFonts w:ascii="Cambria Math" w:hAnsi="Cambria Math"/>
          <w:sz w:val="24"/>
          <w:szCs w:val="24"/>
        </w:rPr>
        <w:t>0001</w:t>
      </w:r>
      <w:r w:rsidRPr="009E3ACF">
        <w:rPr>
          <w:rFonts w:ascii="Cambria Math" w:hAnsi="Cambria Math"/>
          <w:sz w:val="24"/>
          <w:szCs w:val="24"/>
        </w:rPr>
        <w:t xml:space="preserve"> </w:t>
      </w:r>
      <w:r w:rsidRPr="009E3ACF">
        <w:rPr>
          <w:rFonts w:ascii="Cambria Math" w:hAnsi="Cambria Math"/>
          <w:sz w:val="24"/>
          <w:szCs w:val="24"/>
        </w:rPr>
        <w:t>0000</w:t>
      </w:r>
      <w:r w:rsidRPr="009E3ACF">
        <w:rPr>
          <w:rFonts w:ascii="Cambria Math" w:hAnsi="Cambria Math"/>
          <w:sz w:val="24"/>
          <w:szCs w:val="24"/>
        </w:rPr>
        <w:t xml:space="preserve"> </w:t>
      </w:r>
      <w:r w:rsidRPr="009E3ACF">
        <w:rPr>
          <w:rFonts w:ascii="Cambria Math" w:hAnsi="Cambria Math"/>
          <w:sz w:val="24"/>
          <w:szCs w:val="24"/>
        </w:rPr>
        <w:t>0011 0000 0000 0111</w:t>
      </w:r>
      <w:r w:rsidRPr="009E3ACF">
        <w:rPr>
          <w:rFonts w:ascii="Cambria Math" w:hAnsi="Cambria Math"/>
          <w:sz w:val="24"/>
          <w:szCs w:val="24"/>
        </w:rPr>
        <w:t xml:space="preserve"> (0x20103007)</w:t>
      </w:r>
    </w:p>
    <w:p w14:paraId="4B94A7C7" w14:textId="0C9441F8" w:rsidR="00ED0178" w:rsidRPr="009E3ACF" w:rsidRDefault="00ED0178" w:rsidP="00ED0178">
      <w:pPr>
        <w:pStyle w:val="ListParagraph"/>
        <w:numPr>
          <w:ilvl w:val="0"/>
          <w:numId w:val="5"/>
        </w:numPr>
        <w:rPr>
          <w:rFonts w:ascii="Cambria Math" w:hAnsi="Cambria Math"/>
          <w:sz w:val="24"/>
          <w:szCs w:val="24"/>
        </w:rPr>
      </w:pPr>
      <w:r w:rsidRPr="009E3ACF">
        <w:rPr>
          <w:rFonts w:ascii="Cambria Math" w:hAnsi="Cambria Math"/>
          <w:sz w:val="24"/>
          <w:szCs w:val="24"/>
        </w:rPr>
        <w:t>Lệnh 2: Là lệnh R, opcode: 0 =&gt; 000000, rs: 0 =&gt; 00000, rt: 0 =&gt; 00000,</w:t>
      </w:r>
    </w:p>
    <w:p w14:paraId="35892F30" w14:textId="3F1897C6" w:rsidR="00ED0178" w:rsidRPr="009E3ACF" w:rsidRDefault="00ED0178" w:rsidP="00ED0178">
      <w:pPr>
        <w:pStyle w:val="ListParagraph"/>
        <w:ind w:left="1080"/>
        <w:rPr>
          <w:rFonts w:ascii="Cambria Math" w:hAnsi="Cambria Math"/>
          <w:sz w:val="24"/>
          <w:szCs w:val="24"/>
        </w:rPr>
      </w:pPr>
      <w:r w:rsidRPr="009E3ACF">
        <w:rPr>
          <w:rFonts w:ascii="Cambria Math" w:hAnsi="Cambria Math"/>
          <w:sz w:val="24"/>
          <w:szCs w:val="24"/>
        </w:rPr>
        <w:t>rd: 16 =&gt; 10000, sh: 0 =&gt; 00000, fn: 32 =&gt; 100000</w:t>
      </w:r>
    </w:p>
    <w:p w14:paraId="25FE81E7" w14:textId="0AC0A2A0" w:rsidR="00ED0178" w:rsidRPr="009E3ACF" w:rsidRDefault="00ED0178" w:rsidP="00ED0178">
      <w:pPr>
        <w:pStyle w:val="ListParagraph"/>
        <w:ind w:left="1080"/>
        <w:rPr>
          <w:rFonts w:ascii="Cambria Math" w:hAnsi="Cambria Math"/>
          <w:sz w:val="24"/>
          <w:szCs w:val="24"/>
        </w:rPr>
      </w:pPr>
      <w:r w:rsidRPr="009E3ACF">
        <w:rPr>
          <w:rFonts w:ascii="Cambria Math" w:hAnsi="Cambria Math"/>
          <w:sz w:val="24"/>
          <w:szCs w:val="24"/>
        </w:rPr>
        <w:t>Kết luận mã máy:</w:t>
      </w:r>
      <w:r w:rsidRPr="009E3ACF">
        <w:rPr>
          <w:rFonts w:ascii="Cambria Math" w:hAnsi="Cambria Math"/>
          <w:sz w:val="24"/>
          <w:szCs w:val="24"/>
        </w:rPr>
        <w:t xml:space="preserve"> </w:t>
      </w:r>
      <w:r w:rsidRPr="009E3ACF">
        <w:rPr>
          <w:rFonts w:ascii="Cambria Math" w:hAnsi="Cambria Math"/>
          <w:sz w:val="24"/>
          <w:szCs w:val="24"/>
        </w:rPr>
        <w:t>0000</w:t>
      </w:r>
      <w:r w:rsidRPr="009E3ACF">
        <w:rPr>
          <w:rFonts w:ascii="Cambria Math" w:hAnsi="Cambria Math"/>
          <w:sz w:val="24"/>
          <w:szCs w:val="24"/>
        </w:rPr>
        <w:t xml:space="preserve"> </w:t>
      </w:r>
      <w:r w:rsidRPr="009E3ACF">
        <w:rPr>
          <w:rFonts w:ascii="Cambria Math" w:hAnsi="Cambria Math"/>
          <w:sz w:val="24"/>
          <w:szCs w:val="24"/>
        </w:rPr>
        <w:t>0000</w:t>
      </w:r>
      <w:r w:rsidRPr="009E3ACF">
        <w:rPr>
          <w:rFonts w:ascii="Cambria Math" w:hAnsi="Cambria Math"/>
          <w:sz w:val="24"/>
          <w:szCs w:val="24"/>
        </w:rPr>
        <w:t xml:space="preserve"> </w:t>
      </w:r>
      <w:r w:rsidRPr="009E3ACF">
        <w:rPr>
          <w:rFonts w:ascii="Cambria Math" w:hAnsi="Cambria Math"/>
          <w:sz w:val="24"/>
          <w:szCs w:val="24"/>
        </w:rPr>
        <w:t>0000</w:t>
      </w:r>
      <w:r w:rsidRPr="009E3ACF">
        <w:rPr>
          <w:rFonts w:ascii="Cambria Math" w:hAnsi="Cambria Math"/>
          <w:sz w:val="24"/>
          <w:szCs w:val="24"/>
        </w:rPr>
        <w:t xml:space="preserve"> </w:t>
      </w:r>
      <w:r w:rsidRPr="009E3ACF">
        <w:rPr>
          <w:rFonts w:ascii="Cambria Math" w:hAnsi="Cambria Math"/>
          <w:sz w:val="24"/>
          <w:szCs w:val="24"/>
        </w:rPr>
        <w:t>0000</w:t>
      </w:r>
      <w:r w:rsidRPr="009E3ACF">
        <w:rPr>
          <w:rFonts w:ascii="Cambria Math" w:hAnsi="Cambria Math"/>
          <w:sz w:val="24"/>
          <w:szCs w:val="24"/>
        </w:rPr>
        <w:t xml:space="preserve"> </w:t>
      </w:r>
      <w:r w:rsidRPr="009E3ACF">
        <w:rPr>
          <w:rFonts w:ascii="Cambria Math" w:hAnsi="Cambria Math"/>
          <w:sz w:val="24"/>
          <w:szCs w:val="24"/>
        </w:rPr>
        <w:t>1000</w:t>
      </w:r>
      <w:r w:rsidRPr="009E3ACF">
        <w:rPr>
          <w:rFonts w:ascii="Cambria Math" w:hAnsi="Cambria Math"/>
          <w:sz w:val="24"/>
          <w:szCs w:val="24"/>
        </w:rPr>
        <w:t xml:space="preserve"> </w:t>
      </w:r>
      <w:r w:rsidRPr="009E3ACF">
        <w:rPr>
          <w:rFonts w:ascii="Cambria Math" w:hAnsi="Cambria Math"/>
          <w:sz w:val="24"/>
          <w:szCs w:val="24"/>
        </w:rPr>
        <w:t>0000</w:t>
      </w:r>
      <w:r w:rsidRPr="009E3ACF">
        <w:rPr>
          <w:rFonts w:ascii="Cambria Math" w:hAnsi="Cambria Math"/>
          <w:sz w:val="24"/>
          <w:szCs w:val="24"/>
        </w:rPr>
        <w:t xml:space="preserve"> </w:t>
      </w:r>
      <w:r w:rsidRPr="009E3ACF">
        <w:rPr>
          <w:rFonts w:ascii="Cambria Math" w:hAnsi="Cambria Math"/>
          <w:sz w:val="24"/>
          <w:szCs w:val="24"/>
        </w:rPr>
        <w:t>0010</w:t>
      </w:r>
      <w:r w:rsidRPr="009E3ACF">
        <w:rPr>
          <w:rFonts w:ascii="Cambria Math" w:hAnsi="Cambria Math"/>
          <w:sz w:val="24"/>
          <w:szCs w:val="24"/>
        </w:rPr>
        <w:t xml:space="preserve"> </w:t>
      </w:r>
      <w:r w:rsidRPr="009E3ACF">
        <w:rPr>
          <w:rFonts w:ascii="Cambria Math" w:hAnsi="Cambria Math"/>
          <w:sz w:val="24"/>
          <w:szCs w:val="24"/>
        </w:rPr>
        <w:t>0000</w:t>
      </w:r>
      <w:r w:rsidRPr="009E3ACF">
        <w:rPr>
          <w:rFonts w:ascii="Cambria Math" w:hAnsi="Cambria Math"/>
          <w:sz w:val="24"/>
          <w:szCs w:val="24"/>
        </w:rPr>
        <w:t xml:space="preserve"> (0x00008020)</w:t>
      </w:r>
    </w:p>
    <w:p w14:paraId="0B39CF05" w14:textId="08EF2D14" w:rsidR="00ED0178" w:rsidRPr="009E3ACF" w:rsidRDefault="00ED0178" w:rsidP="00ED0178">
      <w:pPr>
        <w:pStyle w:val="ListParagraph"/>
        <w:numPr>
          <w:ilvl w:val="0"/>
          <w:numId w:val="6"/>
        </w:numPr>
        <w:rPr>
          <w:rFonts w:ascii="Cambria Math" w:hAnsi="Cambria Math"/>
          <w:sz w:val="24"/>
          <w:szCs w:val="24"/>
        </w:rPr>
      </w:pPr>
      <w:r w:rsidRPr="009E3ACF">
        <w:rPr>
          <w:rFonts w:ascii="Cambria Math" w:hAnsi="Cambria Math"/>
          <w:sz w:val="24"/>
          <w:szCs w:val="24"/>
        </w:rPr>
        <w:t>Lệnh giống với ô code trong text segment.</w:t>
      </w:r>
    </w:p>
    <w:p w14:paraId="45FE561F" w14:textId="6D12FD83" w:rsidR="00075163" w:rsidRPr="009E3ACF" w:rsidRDefault="00ED0178" w:rsidP="009E3ACF">
      <w:pPr>
        <w:pStyle w:val="ListParagraph"/>
        <w:numPr>
          <w:ilvl w:val="0"/>
          <w:numId w:val="4"/>
        </w:numPr>
        <w:rPr>
          <w:rFonts w:ascii="Cambria Math" w:hAnsi="Cambria Math"/>
          <w:sz w:val="24"/>
          <w:szCs w:val="24"/>
        </w:rPr>
      </w:pPr>
      <w:r w:rsidRPr="009E3ACF">
        <w:rPr>
          <w:rFonts w:ascii="Cambria Math" w:hAnsi="Cambria Math"/>
          <w:sz w:val="24"/>
          <w:szCs w:val="24"/>
        </w:rPr>
        <w:t xml:space="preserve">Nếu </w:t>
      </w:r>
      <w:r w:rsidR="00075163" w:rsidRPr="009E3ACF">
        <w:rPr>
          <w:rFonts w:ascii="Cambria Math" w:hAnsi="Cambria Math"/>
          <w:sz w:val="24"/>
          <w:szCs w:val="24"/>
        </w:rPr>
        <w:t xml:space="preserve">sửa lại lệnh addi thành </w:t>
      </w:r>
      <w:r w:rsidR="00075163" w:rsidRPr="009E3ACF">
        <w:rPr>
          <w:sz w:val="24"/>
          <w:szCs w:val="24"/>
        </w:rPr>
        <w:t>addi $s0, $zero, 0x2110003d</w:t>
      </w:r>
      <w:r w:rsidR="00075163" w:rsidRPr="009E3ACF">
        <w:rPr>
          <w:sz w:val="24"/>
          <w:szCs w:val="24"/>
        </w:rPr>
        <w:t xml:space="preserve"> thì nó sẽ trở thành lệnh gán với tham số imm là quá 16 bit, từ đó lệnh này sẽ thành lệnh mở rộng. Lệnh mở rộng này sẽ biến thành 3 lệnh khác, đó là lệnh lui, ori, và add (như hình).</w:t>
      </w:r>
    </w:p>
    <w:p w14:paraId="4EBFBA87" w14:textId="755C6F3B" w:rsidR="00075163" w:rsidRPr="009E3ACF" w:rsidRDefault="00075163" w:rsidP="009E3ACF">
      <w:pPr>
        <w:ind w:left="360"/>
        <w:jc w:val="center"/>
        <w:rPr>
          <w:rFonts w:ascii="Cambria Math" w:hAnsi="Cambria Math"/>
          <w:szCs w:val="28"/>
        </w:rPr>
      </w:pPr>
      <w:r w:rsidRPr="00075163">
        <w:drawing>
          <wp:inline distT="0" distB="0" distL="0" distR="0" wp14:anchorId="7624144E" wp14:editId="0F99250E">
            <wp:extent cx="5474727" cy="548640"/>
            <wp:effectExtent l="0" t="0" r="0" b="3810"/>
            <wp:docPr id="214490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00181" name=""/>
                    <pic:cNvPicPr/>
                  </pic:nvPicPr>
                  <pic:blipFill>
                    <a:blip r:embed="rId6"/>
                    <a:stretch>
                      <a:fillRect/>
                    </a:stretch>
                  </pic:blipFill>
                  <pic:spPr>
                    <a:xfrm>
                      <a:off x="0" y="0"/>
                      <a:ext cx="5481295" cy="549298"/>
                    </a:xfrm>
                    <a:prstGeom prst="rect">
                      <a:avLst/>
                    </a:prstGeom>
                  </pic:spPr>
                </pic:pic>
              </a:graphicData>
            </a:graphic>
          </wp:inline>
        </w:drawing>
      </w:r>
    </w:p>
    <w:p w14:paraId="50339DA5" w14:textId="2391C03F" w:rsidR="00ED0178" w:rsidRPr="006C19BD" w:rsidRDefault="00ED0178" w:rsidP="006C19BD">
      <w:pPr>
        <w:pStyle w:val="ListParagraph"/>
        <w:ind w:left="1080"/>
        <w:rPr>
          <w:rFonts w:ascii="Cambria Math" w:hAnsi="Cambria Math"/>
          <w:szCs w:val="28"/>
        </w:rPr>
      </w:pPr>
    </w:p>
    <w:p w14:paraId="65092912" w14:textId="77777777" w:rsidR="00075163" w:rsidRDefault="00075163" w:rsidP="00C5348E">
      <w:pPr>
        <w:rPr>
          <w:rFonts w:ascii="Cambria Math" w:hAnsi="Cambria Math"/>
          <w:sz w:val="40"/>
          <w:szCs w:val="40"/>
          <w:u w:val="single"/>
        </w:rPr>
      </w:pPr>
    </w:p>
    <w:p w14:paraId="72A826BA" w14:textId="77777777" w:rsidR="00075163" w:rsidRDefault="00075163" w:rsidP="00C5348E">
      <w:pPr>
        <w:rPr>
          <w:rFonts w:ascii="Cambria Math" w:hAnsi="Cambria Math"/>
          <w:sz w:val="40"/>
          <w:szCs w:val="40"/>
          <w:u w:val="single"/>
        </w:rPr>
      </w:pPr>
    </w:p>
    <w:p w14:paraId="0D5120C4" w14:textId="77777777" w:rsidR="00075163" w:rsidRDefault="00075163" w:rsidP="00C5348E">
      <w:pPr>
        <w:rPr>
          <w:rFonts w:ascii="Cambria Math" w:hAnsi="Cambria Math"/>
          <w:sz w:val="40"/>
          <w:szCs w:val="40"/>
          <w:u w:val="single"/>
        </w:rPr>
      </w:pPr>
    </w:p>
    <w:p w14:paraId="6A8144D2" w14:textId="37E2A7EE" w:rsidR="00C5348E" w:rsidRDefault="00C5348E" w:rsidP="00C5348E">
      <w:pPr>
        <w:rPr>
          <w:rFonts w:ascii="Cambria Math" w:hAnsi="Cambria Math"/>
          <w:sz w:val="40"/>
          <w:szCs w:val="40"/>
          <w:u w:val="single"/>
        </w:rPr>
      </w:pPr>
      <w:r>
        <w:rPr>
          <w:rFonts w:ascii="Cambria Math" w:hAnsi="Cambria Math"/>
          <w:sz w:val="40"/>
          <w:szCs w:val="40"/>
          <w:u w:val="single"/>
        </w:rPr>
        <w:lastRenderedPageBreak/>
        <w:t>Assignment 2</w:t>
      </w:r>
    </w:p>
    <w:p w14:paraId="7FF84DA9" w14:textId="64F93B11" w:rsidR="00C5348E" w:rsidRDefault="00075163" w:rsidP="00C5348E">
      <w:pPr>
        <w:rPr>
          <w:rFonts w:ascii="Cambria Math" w:hAnsi="Cambria Math"/>
          <w:szCs w:val="28"/>
        </w:rPr>
      </w:pPr>
      <w:r w:rsidRPr="00075163">
        <w:rPr>
          <w:rFonts w:ascii="Cambria Math" w:hAnsi="Cambria Math"/>
          <w:szCs w:val="28"/>
        </w:rPr>
        <w:drawing>
          <wp:inline distT="0" distB="0" distL="0" distR="0" wp14:anchorId="485BE74C" wp14:editId="1AD1858A">
            <wp:extent cx="5934710" cy="1089847"/>
            <wp:effectExtent l="0" t="0" r="0" b="0"/>
            <wp:docPr id="613891208" name="Picture 1" descr="A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91208" name="Picture 1" descr="A screen shot of a message&#10;&#10;Description automatically generated"/>
                    <pic:cNvPicPr/>
                  </pic:nvPicPr>
                  <pic:blipFill>
                    <a:blip r:embed="rId7"/>
                    <a:stretch>
                      <a:fillRect/>
                    </a:stretch>
                  </pic:blipFill>
                  <pic:spPr>
                    <a:xfrm>
                      <a:off x="0" y="0"/>
                      <a:ext cx="5978150" cy="1097824"/>
                    </a:xfrm>
                    <a:prstGeom prst="rect">
                      <a:avLst/>
                    </a:prstGeom>
                  </pic:spPr>
                </pic:pic>
              </a:graphicData>
            </a:graphic>
          </wp:inline>
        </w:drawing>
      </w:r>
    </w:p>
    <w:p w14:paraId="6281CA74" w14:textId="77777777" w:rsidR="00075163" w:rsidRPr="002B34E3" w:rsidRDefault="00075163" w:rsidP="00075163">
      <w:pPr>
        <w:rPr>
          <w:rFonts w:ascii="Cambria Math" w:hAnsi="Cambria Math"/>
          <w:sz w:val="32"/>
          <w:szCs w:val="32"/>
        </w:rPr>
      </w:pPr>
      <w:r w:rsidRPr="002B34E3">
        <w:rPr>
          <w:rFonts w:ascii="Cambria Math" w:hAnsi="Cambria Math"/>
          <w:sz w:val="32"/>
          <w:szCs w:val="32"/>
        </w:rPr>
        <w:t>Sau khi sử dụng công cụ gỡ rối, chạy từng lệnh và dừng lại, ta nhận thấy:</w:t>
      </w:r>
    </w:p>
    <w:p w14:paraId="2840B5F5" w14:textId="77777777" w:rsidR="00075163" w:rsidRPr="002B34E3" w:rsidRDefault="00075163" w:rsidP="00075163">
      <w:pPr>
        <w:pStyle w:val="ListParagraph"/>
        <w:numPr>
          <w:ilvl w:val="0"/>
          <w:numId w:val="4"/>
        </w:numPr>
        <w:rPr>
          <w:rFonts w:ascii="Cambria Math" w:hAnsi="Cambria Math"/>
          <w:szCs w:val="28"/>
        </w:rPr>
      </w:pPr>
      <w:r w:rsidRPr="002B34E3">
        <w:rPr>
          <w:rFonts w:ascii="Cambria Math" w:hAnsi="Cambria Math"/>
          <w:szCs w:val="28"/>
        </w:rPr>
        <w:t>Các sự thay đổi:</w:t>
      </w:r>
    </w:p>
    <w:p w14:paraId="55914E78" w14:textId="77777777" w:rsidR="00075163" w:rsidRPr="002B34E3" w:rsidRDefault="00075163" w:rsidP="00075163">
      <w:pPr>
        <w:pStyle w:val="ListParagraph"/>
        <w:numPr>
          <w:ilvl w:val="0"/>
          <w:numId w:val="5"/>
        </w:numPr>
        <w:rPr>
          <w:rFonts w:ascii="Cambria Math" w:hAnsi="Cambria Math"/>
          <w:szCs w:val="28"/>
        </w:rPr>
      </w:pPr>
      <w:r w:rsidRPr="002B34E3">
        <w:rPr>
          <w:rFonts w:ascii="Cambria Math" w:hAnsi="Cambria Math"/>
          <w:szCs w:val="28"/>
        </w:rPr>
        <w:t>Thanh ghi $s0 thay đổi từ 0x00000000 thành 0x00003007 sau câu lệnh đầu tiên và trở lại thành 0x00000000 sau câu lệnh thứ 2.</w:t>
      </w:r>
    </w:p>
    <w:p w14:paraId="427C42F6" w14:textId="48130C4C" w:rsidR="00075163" w:rsidRPr="002B34E3" w:rsidRDefault="00075163" w:rsidP="00075163">
      <w:pPr>
        <w:pStyle w:val="ListParagraph"/>
        <w:numPr>
          <w:ilvl w:val="0"/>
          <w:numId w:val="5"/>
        </w:numPr>
        <w:rPr>
          <w:rFonts w:ascii="Cambria Math" w:hAnsi="Cambria Math"/>
          <w:szCs w:val="28"/>
        </w:rPr>
      </w:pPr>
      <w:r w:rsidRPr="002B34E3">
        <w:rPr>
          <w:rFonts w:ascii="Cambria Math" w:hAnsi="Cambria Math"/>
          <w:szCs w:val="28"/>
        </w:rPr>
        <w:t xml:space="preserve">Thanh ghi PC tăng </w:t>
      </w:r>
      <w:r w:rsidR="009E3ACF" w:rsidRPr="002B34E3">
        <w:rPr>
          <w:rFonts w:ascii="Cambria Math" w:hAnsi="Cambria Math"/>
          <w:szCs w:val="28"/>
        </w:rPr>
        <w:t>0x00</w:t>
      </w:r>
      <w:r w:rsidR="009E3ACF" w:rsidRPr="002B34E3">
        <w:rPr>
          <w:rFonts w:ascii="Cambria Math" w:hAnsi="Cambria Math"/>
          <w:szCs w:val="28"/>
        </w:rPr>
        <w:t>0</w:t>
      </w:r>
      <w:r w:rsidR="009E3ACF" w:rsidRPr="002B34E3">
        <w:rPr>
          <w:rFonts w:ascii="Cambria Math" w:hAnsi="Cambria Math"/>
          <w:szCs w:val="28"/>
        </w:rPr>
        <w:t>0000</w:t>
      </w:r>
      <w:r w:rsidR="009E3ACF" w:rsidRPr="002B34E3">
        <w:rPr>
          <w:rFonts w:ascii="Cambria Math" w:hAnsi="Cambria Math"/>
          <w:szCs w:val="28"/>
        </w:rPr>
        <w:t xml:space="preserve">4 </w:t>
      </w:r>
      <w:r w:rsidRPr="002B34E3">
        <w:rPr>
          <w:rFonts w:ascii="Cambria Math" w:hAnsi="Cambria Math"/>
          <w:szCs w:val="28"/>
        </w:rPr>
        <w:t>sau mỗi câu lệnh, với giá trị khởi đầu là 0x00400000.</w:t>
      </w:r>
    </w:p>
    <w:p w14:paraId="5A2E8B92" w14:textId="0342AA48" w:rsidR="00950EB3" w:rsidRPr="002B34E3" w:rsidRDefault="009E3ACF" w:rsidP="009E3ACF">
      <w:pPr>
        <w:pStyle w:val="ListParagraph"/>
        <w:numPr>
          <w:ilvl w:val="0"/>
          <w:numId w:val="4"/>
        </w:numPr>
        <w:rPr>
          <w:rFonts w:ascii="Cambria Math" w:hAnsi="Cambria Math"/>
          <w:sz w:val="32"/>
          <w:szCs w:val="32"/>
        </w:rPr>
      </w:pPr>
      <w:r w:rsidRPr="002B34E3">
        <w:rPr>
          <w:rFonts w:ascii="Cambria Math" w:hAnsi="Cambria Math"/>
          <w:sz w:val="32"/>
          <w:szCs w:val="32"/>
        </w:rPr>
        <w:t>Các byte đầu tiên ở vùng lệnh Address trong cửa sổ Text Segment trùng với cột code(theo hệ cơ số Hex) trong cửa sổ Text Segment ở phần Execute.</w:t>
      </w:r>
    </w:p>
    <w:p w14:paraId="0D87CAD9" w14:textId="6E59FBEE" w:rsidR="009E3ACF" w:rsidRPr="009E3ACF" w:rsidRDefault="009E3ACF" w:rsidP="009E3ACF">
      <w:pPr>
        <w:jc w:val="center"/>
        <w:rPr>
          <w:rFonts w:ascii="Cambria Math" w:hAnsi="Cambria Math"/>
          <w:szCs w:val="28"/>
        </w:rPr>
      </w:pPr>
      <w:r w:rsidRPr="009E3ACF">
        <w:drawing>
          <wp:inline distT="0" distB="0" distL="0" distR="0" wp14:anchorId="0D22C656" wp14:editId="2ECEAB91">
            <wp:extent cx="5943600" cy="601980"/>
            <wp:effectExtent l="0" t="0" r="0" b="7620"/>
            <wp:docPr id="10496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3079" name=""/>
                    <pic:cNvPicPr/>
                  </pic:nvPicPr>
                  <pic:blipFill>
                    <a:blip r:embed="rId8"/>
                    <a:stretch>
                      <a:fillRect/>
                    </a:stretch>
                  </pic:blipFill>
                  <pic:spPr>
                    <a:xfrm>
                      <a:off x="0" y="0"/>
                      <a:ext cx="5943600" cy="601980"/>
                    </a:xfrm>
                    <a:prstGeom prst="rect">
                      <a:avLst/>
                    </a:prstGeom>
                  </pic:spPr>
                </pic:pic>
              </a:graphicData>
            </a:graphic>
          </wp:inline>
        </w:drawing>
      </w:r>
    </w:p>
    <w:p w14:paraId="1CCD891D" w14:textId="518273C4" w:rsidR="009E3ACF" w:rsidRPr="009E3ACF" w:rsidRDefault="009E3ACF" w:rsidP="009E3ACF">
      <w:pPr>
        <w:rPr>
          <w:rFonts w:ascii="Cambria Math" w:hAnsi="Cambria Math"/>
          <w:szCs w:val="28"/>
        </w:rPr>
      </w:pPr>
      <w:r w:rsidRPr="009E3ACF">
        <w:drawing>
          <wp:inline distT="0" distB="0" distL="0" distR="0" wp14:anchorId="4C8F0394" wp14:editId="29B7BCCB">
            <wp:extent cx="5943600" cy="1429385"/>
            <wp:effectExtent l="0" t="0" r="0" b="0"/>
            <wp:docPr id="934833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33084" name="Picture 1" descr="A screenshot of a computer&#10;&#10;Description automatically generated"/>
                    <pic:cNvPicPr/>
                  </pic:nvPicPr>
                  <pic:blipFill>
                    <a:blip r:embed="rId9"/>
                    <a:stretch>
                      <a:fillRect/>
                    </a:stretch>
                  </pic:blipFill>
                  <pic:spPr>
                    <a:xfrm>
                      <a:off x="0" y="0"/>
                      <a:ext cx="5943600" cy="1429385"/>
                    </a:xfrm>
                    <a:prstGeom prst="rect">
                      <a:avLst/>
                    </a:prstGeom>
                  </pic:spPr>
                </pic:pic>
              </a:graphicData>
            </a:graphic>
          </wp:inline>
        </w:drawing>
      </w:r>
    </w:p>
    <w:p w14:paraId="5776AB74" w14:textId="77777777" w:rsidR="009E3ACF" w:rsidRDefault="009E3ACF" w:rsidP="009E3ACF">
      <w:pPr>
        <w:rPr>
          <w:rFonts w:ascii="Cambria Math" w:hAnsi="Cambria Math"/>
          <w:szCs w:val="28"/>
        </w:rPr>
      </w:pPr>
    </w:p>
    <w:p w14:paraId="1CEA7FFE" w14:textId="77777777" w:rsidR="009E3ACF" w:rsidRDefault="009E3ACF" w:rsidP="009E3ACF">
      <w:pPr>
        <w:rPr>
          <w:rFonts w:ascii="Cambria Math" w:hAnsi="Cambria Math"/>
          <w:szCs w:val="28"/>
        </w:rPr>
      </w:pPr>
    </w:p>
    <w:p w14:paraId="2A745892" w14:textId="77777777" w:rsidR="009E3ACF" w:rsidRDefault="009E3ACF" w:rsidP="009E3ACF">
      <w:pPr>
        <w:rPr>
          <w:rFonts w:ascii="Cambria Math" w:hAnsi="Cambria Math"/>
          <w:sz w:val="40"/>
          <w:szCs w:val="40"/>
          <w:u w:val="single"/>
        </w:rPr>
      </w:pPr>
    </w:p>
    <w:p w14:paraId="7BFC29FB" w14:textId="77777777" w:rsidR="009E3ACF" w:rsidRDefault="009E3ACF" w:rsidP="009E3ACF">
      <w:pPr>
        <w:rPr>
          <w:rFonts w:ascii="Cambria Math" w:hAnsi="Cambria Math"/>
          <w:sz w:val="40"/>
          <w:szCs w:val="40"/>
          <w:u w:val="single"/>
        </w:rPr>
      </w:pPr>
    </w:p>
    <w:p w14:paraId="1BE54C81" w14:textId="77777777" w:rsidR="009E3ACF" w:rsidRDefault="009E3ACF" w:rsidP="009E3ACF">
      <w:pPr>
        <w:rPr>
          <w:rFonts w:ascii="Cambria Math" w:hAnsi="Cambria Math"/>
          <w:sz w:val="40"/>
          <w:szCs w:val="40"/>
          <w:u w:val="single"/>
        </w:rPr>
      </w:pPr>
    </w:p>
    <w:p w14:paraId="4E78D3F1" w14:textId="77777777" w:rsidR="009E3ACF" w:rsidRDefault="009E3ACF" w:rsidP="009E3ACF">
      <w:pPr>
        <w:rPr>
          <w:rFonts w:ascii="Cambria Math" w:hAnsi="Cambria Math"/>
          <w:sz w:val="40"/>
          <w:szCs w:val="40"/>
          <w:u w:val="single"/>
        </w:rPr>
      </w:pPr>
    </w:p>
    <w:p w14:paraId="6EECF9BB" w14:textId="3A1B903A" w:rsidR="009E3ACF" w:rsidRDefault="009E3ACF" w:rsidP="009E3ACF">
      <w:pPr>
        <w:rPr>
          <w:rFonts w:ascii="Cambria Math" w:hAnsi="Cambria Math"/>
          <w:sz w:val="40"/>
          <w:szCs w:val="40"/>
          <w:u w:val="single"/>
        </w:rPr>
      </w:pPr>
      <w:r>
        <w:rPr>
          <w:rFonts w:ascii="Cambria Math" w:hAnsi="Cambria Math"/>
          <w:sz w:val="40"/>
          <w:szCs w:val="40"/>
          <w:u w:val="single"/>
        </w:rPr>
        <w:t xml:space="preserve">Assignment </w:t>
      </w:r>
      <w:r>
        <w:rPr>
          <w:rFonts w:ascii="Cambria Math" w:hAnsi="Cambria Math"/>
          <w:sz w:val="40"/>
          <w:szCs w:val="40"/>
          <w:u w:val="single"/>
        </w:rPr>
        <w:t>3</w:t>
      </w:r>
    </w:p>
    <w:p w14:paraId="201208EC" w14:textId="7B5F3851" w:rsidR="009E3ACF" w:rsidRDefault="009E3ACF" w:rsidP="009E3ACF">
      <w:pPr>
        <w:rPr>
          <w:rFonts w:ascii="Cambria Math" w:hAnsi="Cambria Math"/>
          <w:szCs w:val="28"/>
        </w:rPr>
      </w:pPr>
      <w:r w:rsidRPr="009E3ACF">
        <w:rPr>
          <w:rFonts w:ascii="Cambria Math" w:hAnsi="Cambria Math"/>
          <w:szCs w:val="28"/>
        </w:rPr>
        <w:drawing>
          <wp:inline distT="0" distB="0" distL="0" distR="0" wp14:anchorId="0F0074AA" wp14:editId="359D587C">
            <wp:extent cx="5875020" cy="945904"/>
            <wp:effectExtent l="0" t="0" r="0" b="6985"/>
            <wp:docPr id="557078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78033" name=""/>
                    <pic:cNvPicPr/>
                  </pic:nvPicPr>
                  <pic:blipFill>
                    <a:blip r:embed="rId10"/>
                    <a:stretch>
                      <a:fillRect/>
                    </a:stretch>
                  </pic:blipFill>
                  <pic:spPr>
                    <a:xfrm>
                      <a:off x="0" y="0"/>
                      <a:ext cx="5900092" cy="949941"/>
                    </a:xfrm>
                    <a:prstGeom prst="rect">
                      <a:avLst/>
                    </a:prstGeom>
                  </pic:spPr>
                </pic:pic>
              </a:graphicData>
            </a:graphic>
          </wp:inline>
        </w:drawing>
      </w:r>
    </w:p>
    <w:p w14:paraId="0F581795" w14:textId="6092E06C" w:rsidR="009E3ACF" w:rsidRPr="002B34E3" w:rsidRDefault="009E3ACF" w:rsidP="009E3ACF">
      <w:pPr>
        <w:rPr>
          <w:rFonts w:ascii="Cambria Math" w:hAnsi="Cambria Math"/>
          <w:sz w:val="32"/>
          <w:szCs w:val="32"/>
        </w:rPr>
      </w:pPr>
      <w:r w:rsidRPr="002B34E3">
        <w:rPr>
          <w:rFonts w:ascii="Cambria Math" w:hAnsi="Cambria Math"/>
          <w:sz w:val="32"/>
          <w:szCs w:val="32"/>
        </w:rPr>
        <w:t>Kết quả của các lệnh trên:</w:t>
      </w:r>
    </w:p>
    <w:p w14:paraId="125FAEB0" w14:textId="77777777" w:rsidR="00E634D0" w:rsidRDefault="009E3ACF" w:rsidP="00E634D0">
      <w:pPr>
        <w:rPr>
          <w:rFonts w:ascii="Cambria Math" w:hAnsi="Cambria Math"/>
          <w:szCs w:val="28"/>
        </w:rPr>
      </w:pPr>
      <w:r w:rsidRPr="009E3ACF">
        <w:rPr>
          <w:rFonts w:ascii="Cambria Math" w:hAnsi="Cambria Math"/>
          <w:szCs w:val="28"/>
        </w:rPr>
        <w:drawing>
          <wp:inline distT="0" distB="0" distL="0" distR="0" wp14:anchorId="6448790F" wp14:editId="6DD78632">
            <wp:extent cx="5943600" cy="709930"/>
            <wp:effectExtent l="0" t="0" r="0" b="0"/>
            <wp:docPr id="811717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17739" name=""/>
                    <pic:cNvPicPr/>
                  </pic:nvPicPr>
                  <pic:blipFill>
                    <a:blip r:embed="rId11"/>
                    <a:stretch>
                      <a:fillRect/>
                    </a:stretch>
                  </pic:blipFill>
                  <pic:spPr>
                    <a:xfrm>
                      <a:off x="0" y="0"/>
                      <a:ext cx="5943600" cy="709930"/>
                    </a:xfrm>
                    <a:prstGeom prst="rect">
                      <a:avLst/>
                    </a:prstGeom>
                  </pic:spPr>
                </pic:pic>
              </a:graphicData>
            </a:graphic>
          </wp:inline>
        </w:drawing>
      </w:r>
    </w:p>
    <w:p w14:paraId="7D98FAFB" w14:textId="2AD5CABF" w:rsidR="009E3ACF" w:rsidRPr="002B34E3" w:rsidRDefault="00E634D0" w:rsidP="00E634D0">
      <w:pPr>
        <w:pStyle w:val="ListParagraph"/>
        <w:numPr>
          <w:ilvl w:val="0"/>
          <w:numId w:val="4"/>
        </w:numPr>
        <w:rPr>
          <w:rFonts w:ascii="Cambria Math" w:hAnsi="Cambria Math"/>
          <w:sz w:val="32"/>
          <w:szCs w:val="32"/>
        </w:rPr>
      </w:pPr>
      <w:r w:rsidRPr="002B34E3">
        <w:rPr>
          <w:rFonts w:ascii="Cambria Math" w:hAnsi="Cambria Math"/>
          <w:sz w:val="32"/>
          <w:szCs w:val="32"/>
        </w:rPr>
        <w:t>Ta thấy, đã xảy ra việc bất thường. Đó chính là lệnh li thứ 1 đã được biến đổi thành 2 lệnh lui và ori, và lệnh li thứ 2 biến thành lệnh addiu.</w:t>
      </w:r>
    </w:p>
    <w:p w14:paraId="28AB8811" w14:textId="0D811C4B" w:rsidR="00E634D0" w:rsidRPr="002B34E3" w:rsidRDefault="00E634D0" w:rsidP="00E634D0">
      <w:pPr>
        <w:pStyle w:val="ListParagraph"/>
        <w:numPr>
          <w:ilvl w:val="0"/>
          <w:numId w:val="4"/>
        </w:numPr>
        <w:rPr>
          <w:rFonts w:ascii="Cambria Math" w:hAnsi="Cambria Math"/>
          <w:sz w:val="32"/>
          <w:szCs w:val="32"/>
        </w:rPr>
      </w:pPr>
      <w:r w:rsidRPr="002B34E3">
        <w:rPr>
          <w:rFonts w:ascii="Cambria Math" w:hAnsi="Cambria Math"/>
          <w:sz w:val="32"/>
          <w:szCs w:val="32"/>
        </w:rPr>
        <w:t>Giải thích:</w:t>
      </w:r>
    </w:p>
    <w:p w14:paraId="4EBF8B50" w14:textId="1E63D34A" w:rsidR="00E634D0" w:rsidRPr="002B34E3" w:rsidRDefault="00E634D0" w:rsidP="00E634D0">
      <w:pPr>
        <w:pStyle w:val="ListParagraph"/>
        <w:numPr>
          <w:ilvl w:val="0"/>
          <w:numId w:val="5"/>
        </w:numPr>
        <w:rPr>
          <w:rFonts w:ascii="Cambria Math" w:hAnsi="Cambria Math"/>
          <w:szCs w:val="28"/>
        </w:rPr>
      </w:pPr>
      <w:r w:rsidRPr="002B34E3">
        <w:rPr>
          <w:rFonts w:ascii="Cambria Math" w:hAnsi="Cambria Math"/>
          <w:szCs w:val="28"/>
        </w:rPr>
        <w:t>Lệnh li thứ 1 tách ra làm 2 lệnh lui và ori do tham số imm ở trong lệnh quá 16 bit cho phép. Nên để có thể lưu tham số này vào $16, nó đã lưu 16 bit trên vào thanh ghi $1 sau đó biến tất cả các bit dưới thành 0(lệnh lui), sau đó lệnh ori sẽ thực hiện lưu các bits còn lại vào 16 bit dưới vào thanh ghi $1.</w:t>
      </w:r>
    </w:p>
    <w:p w14:paraId="7705268A" w14:textId="63C131DB" w:rsidR="00E634D0" w:rsidRPr="002B34E3" w:rsidRDefault="00E634D0" w:rsidP="00E634D0">
      <w:pPr>
        <w:pStyle w:val="ListParagraph"/>
        <w:numPr>
          <w:ilvl w:val="0"/>
          <w:numId w:val="5"/>
        </w:numPr>
        <w:rPr>
          <w:rFonts w:ascii="Cambria Math" w:hAnsi="Cambria Math"/>
          <w:szCs w:val="28"/>
        </w:rPr>
      </w:pPr>
      <w:r w:rsidRPr="002B34E3">
        <w:rPr>
          <w:rFonts w:ascii="Cambria Math" w:hAnsi="Cambria Math"/>
          <w:szCs w:val="28"/>
        </w:rPr>
        <w:t>Lệnh li thứ 2 biến thành lệnh addiu do</w:t>
      </w:r>
      <w:r w:rsidR="002B34E3" w:rsidRPr="002B34E3">
        <w:rPr>
          <w:rFonts w:ascii="Cambria Math" w:hAnsi="Cambria Math"/>
          <w:szCs w:val="28"/>
        </w:rPr>
        <w:t xml:space="preserve"> nó thực hiện gán số 0x2 là loại 16 bit không dấu.</w:t>
      </w:r>
    </w:p>
    <w:p w14:paraId="7F52E2C6" w14:textId="77777777" w:rsidR="002B34E3" w:rsidRDefault="002B34E3" w:rsidP="002B34E3">
      <w:pPr>
        <w:rPr>
          <w:rFonts w:ascii="Cambria Math" w:hAnsi="Cambria Math"/>
          <w:sz w:val="24"/>
          <w:szCs w:val="24"/>
        </w:rPr>
      </w:pPr>
    </w:p>
    <w:p w14:paraId="0AE5DACC" w14:textId="77777777" w:rsidR="00DC4088" w:rsidRDefault="00DC4088" w:rsidP="002B34E3">
      <w:pPr>
        <w:rPr>
          <w:rFonts w:ascii="Cambria Math" w:hAnsi="Cambria Math"/>
          <w:sz w:val="40"/>
          <w:szCs w:val="40"/>
          <w:u w:val="single"/>
        </w:rPr>
      </w:pPr>
    </w:p>
    <w:p w14:paraId="4B783331" w14:textId="77777777" w:rsidR="00DC4088" w:rsidRDefault="00DC4088" w:rsidP="002B34E3">
      <w:pPr>
        <w:rPr>
          <w:rFonts w:ascii="Cambria Math" w:hAnsi="Cambria Math"/>
          <w:sz w:val="40"/>
          <w:szCs w:val="40"/>
          <w:u w:val="single"/>
        </w:rPr>
      </w:pPr>
    </w:p>
    <w:p w14:paraId="7CA89EAB" w14:textId="77777777" w:rsidR="00DC4088" w:rsidRDefault="00DC4088" w:rsidP="002B34E3">
      <w:pPr>
        <w:rPr>
          <w:rFonts w:ascii="Cambria Math" w:hAnsi="Cambria Math"/>
          <w:sz w:val="40"/>
          <w:szCs w:val="40"/>
          <w:u w:val="single"/>
        </w:rPr>
      </w:pPr>
    </w:p>
    <w:p w14:paraId="73E584B8" w14:textId="77777777" w:rsidR="00DC4088" w:rsidRDefault="00DC4088" w:rsidP="002B34E3">
      <w:pPr>
        <w:rPr>
          <w:rFonts w:ascii="Cambria Math" w:hAnsi="Cambria Math"/>
          <w:sz w:val="40"/>
          <w:szCs w:val="40"/>
          <w:u w:val="single"/>
        </w:rPr>
      </w:pPr>
    </w:p>
    <w:p w14:paraId="70498223" w14:textId="6BDC0CD7" w:rsidR="002B34E3" w:rsidRDefault="002B34E3" w:rsidP="002B34E3">
      <w:pPr>
        <w:rPr>
          <w:rFonts w:ascii="Cambria Math" w:hAnsi="Cambria Math"/>
          <w:sz w:val="40"/>
          <w:szCs w:val="40"/>
          <w:u w:val="single"/>
        </w:rPr>
      </w:pPr>
      <w:r>
        <w:rPr>
          <w:rFonts w:ascii="Cambria Math" w:hAnsi="Cambria Math"/>
          <w:sz w:val="40"/>
          <w:szCs w:val="40"/>
          <w:u w:val="single"/>
        </w:rPr>
        <w:lastRenderedPageBreak/>
        <w:t xml:space="preserve">Assignment </w:t>
      </w:r>
      <w:r>
        <w:rPr>
          <w:rFonts w:ascii="Cambria Math" w:hAnsi="Cambria Math"/>
          <w:sz w:val="40"/>
          <w:szCs w:val="40"/>
          <w:u w:val="single"/>
        </w:rPr>
        <w:t>4</w:t>
      </w:r>
    </w:p>
    <w:p w14:paraId="21B01978" w14:textId="6216078B" w:rsidR="002B34E3" w:rsidRDefault="002B34E3" w:rsidP="002B34E3">
      <w:pPr>
        <w:jc w:val="center"/>
        <w:rPr>
          <w:rFonts w:ascii="Cambria Math" w:hAnsi="Cambria Math"/>
          <w:sz w:val="40"/>
          <w:szCs w:val="40"/>
          <w:u w:val="single"/>
        </w:rPr>
      </w:pPr>
      <w:r w:rsidRPr="002B34E3">
        <w:rPr>
          <w:rFonts w:ascii="Cambria Math" w:hAnsi="Cambria Math"/>
          <w:sz w:val="40"/>
          <w:szCs w:val="40"/>
          <w:u w:val="single"/>
        </w:rPr>
        <w:drawing>
          <wp:inline distT="0" distB="0" distL="0" distR="0" wp14:anchorId="022C5031" wp14:editId="1205103F">
            <wp:extent cx="6041814" cy="1888067"/>
            <wp:effectExtent l="0" t="0" r="0" b="0"/>
            <wp:docPr id="885092605" name="Picture 1" descr="A screenshot of a white paper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92605" name="Picture 1" descr="A screenshot of a white paper with green text&#10;&#10;Description automatically generated"/>
                    <pic:cNvPicPr/>
                  </pic:nvPicPr>
                  <pic:blipFill>
                    <a:blip r:embed="rId12"/>
                    <a:stretch>
                      <a:fillRect/>
                    </a:stretch>
                  </pic:blipFill>
                  <pic:spPr>
                    <a:xfrm>
                      <a:off x="0" y="0"/>
                      <a:ext cx="6057096" cy="1892843"/>
                    </a:xfrm>
                    <a:prstGeom prst="rect">
                      <a:avLst/>
                    </a:prstGeom>
                  </pic:spPr>
                </pic:pic>
              </a:graphicData>
            </a:graphic>
          </wp:inline>
        </w:drawing>
      </w:r>
    </w:p>
    <w:p w14:paraId="4EDC30D0" w14:textId="7D6B5C62" w:rsidR="002B34E3" w:rsidRPr="002B34E3" w:rsidRDefault="002B34E3" w:rsidP="002B34E3">
      <w:pPr>
        <w:rPr>
          <w:rFonts w:ascii="Cambria Math" w:hAnsi="Cambria Math"/>
          <w:sz w:val="32"/>
          <w:szCs w:val="32"/>
        </w:rPr>
      </w:pPr>
      <w:r w:rsidRPr="002B34E3">
        <w:rPr>
          <w:rFonts w:ascii="Cambria Math" w:hAnsi="Cambria Math"/>
          <w:sz w:val="32"/>
          <w:szCs w:val="32"/>
        </w:rPr>
        <w:t>Sự thay đổi của các thanh ghi:</w:t>
      </w:r>
    </w:p>
    <w:p w14:paraId="2D7E0225" w14:textId="484E267C" w:rsidR="002B34E3" w:rsidRPr="002B34E3" w:rsidRDefault="002B34E3" w:rsidP="002B34E3">
      <w:pPr>
        <w:pStyle w:val="ListParagraph"/>
        <w:numPr>
          <w:ilvl w:val="0"/>
          <w:numId w:val="9"/>
        </w:numPr>
        <w:rPr>
          <w:noProof/>
          <w:lang w:val="vi-VN"/>
        </w:rPr>
      </w:pPr>
      <w:r w:rsidRPr="002B34E3">
        <w:rPr>
          <w:noProof/>
          <w:lang w:val="vi-VN"/>
        </w:rPr>
        <w:t>Sau lệnh</w:t>
      </w:r>
      <w:r>
        <w:rPr>
          <w:noProof/>
          <w:lang w:val="vi-VN"/>
        </w:rPr>
        <w:t xml:space="preserve"> 1</w:t>
      </w:r>
      <w:r w:rsidRPr="002B34E3">
        <w:rPr>
          <w:noProof/>
          <w:lang w:val="vi-VN"/>
        </w:rPr>
        <w:t xml:space="preserve"> thanh ghi $t1 thay đổi từ 0x00000000 thành 0x00000005</w:t>
      </w:r>
    </w:p>
    <w:p w14:paraId="562505CE" w14:textId="6F243B7B" w:rsidR="002B34E3" w:rsidRPr="002B34E3" w:rsidRDefault="002B34E3" w:rsidP="002B34E3">
      <w:pPr>
        <w:pStyle w:val="ListParagraph"/>
        <w:numPr>
          <w:ilvl w:val="0"/>
          <w:numId w:val="9"/>
        </w:numPr>
        <w:rPr>
          <w:noProof/>
          <w:lang w:val="vi-VN"/>
        </w:rPr>
      </w:pPr>
      <w:r w:rsidRPr="002B34E3">
        <w:rPr>
          <w:noProof/>
          <w:lang w:val="vi-VN"/>
        </w:rPr>
        <w:t xml:space="preserve">Sau lệnh </w:t>
      </w:r>
      <w:r>
        <w:rPr>
          <w:noProof/>
          <w:lang w:val="vi-VN"/>
        </w:rPr>
        <w:t>2</w:t>
      </w:r>
      <w:r w:rsidRPr="002B34E3">
        <w:rPr>
          <w:noProof/>
          <w:lang w:val="vi-VN"/>
        </w:rPr>
        <w:t xml:space="preserve"> thanh ghi $t2 thay đổi từ 0x00000000 thành 0xffffffff</w:t>
      </w:r>
    </w:p>
    <w:p w14:paraId="655C8ACC" w14:textId="72272859" w:rsidR="002B34E3" w:rsidRPr="002B34E3" w:rsidRDefault="002B34E3" w:rsidP="002B34E3">
      <w:pPr>
        <w:pStyle w:val="ListParagraph"/>
        <w:numPr>
          <w:ilvl w:val="0"/>
          <w:numId w:val="9"/>
        </w:numPr>
        <w:rPr>
          <w:noProof/>
          <w:lang w:val="vi-VN"/>
        </w:rPr>
      </w:pPr>
      <w:r w:rsidRPr="002B34E3">
        <w:rPr>
          <w:noProof/>
          <w:lang w:val="vi-VN"/>
        </w:rPr>
        <w:t xml:space="preserve">Sau lệnh </w:t>
      </w:r>
      <w:r>
        <w:rPr>
          <w:noProof/>
          <w:lang w:val="vi-VN"/>
        </w:rPr>
        <w:t xml:space="preserve">3 </w:t>
      </w:r>
      <w:r w:rsidRPr="002B34E3">
        <w:rPr>
          <w:noProof/>
          <w:lang w:val="vi-VN"/>
        </w:rPr>
        <w:t>thanh ghi $s0 thay đổi từ 0x00000000 thành 0x0000000a</w:t>
      </w:r>
    </w:p>
    <w:p w14:paraId="68B8D3EA" w14:textId="054AD441" w:rsidR="002B34E3" w:rsidRDefault="002B34E3" w:rsidP="002B34E3">
      <w:pPr>
        <w:pStyle w:val="ListParagraph"/>
        <w:numPr>
          <w:ilvl w:val="0"/>
          <w:numId w:val="9"/>
        </w:numPr>
        <w:rPr>
          <w:noProof/>
          <w:lang w:val="vi-VN"/>
        </w:rPr>
      </w:pPr>
      <w:r w:rsidRPr="002B34E3">
        <w:rPr>
          <w:noProof/>
          <w:lang w:val="vi-VN"/>
        </w:rPr>
        <w:t xml:space="preserve">Sau lệnh </w:t>
      </w:r>
      <w:r>
        <w:rPr>
          <w:noProof/>
          <w:lang w:val="vi-VN"/>
        </w:rPr>
        <w:t>4</w:t>
      </w:r>
      <w:r w:rsidRPr="002B34E3">
        <w:rPr>
          <w:noProof/>
          <w:lang w:val="vi-VN"/>
        </w:rPr>
        <w:t xml:space="preserve"> thanh ghi $s0 thay đổi từ 0x0000000a thành 0x00000009</w:t>
      </w:r>
    </w:p>
    <w:p w14:paraId="599C672B" w14:textId="77777777" w:rsidR="002B34E3" w:rsidRDefault="002B34E3" w:rsidP="002B34E3">
      <w:pPr>
        <w:pStyle w:val="ListParagraph"/>
        <w:numPr>
          <w:ilvl w:val="0"/>
          <w:numId w:val="9"/>
        </w:numPr>
        <w:rPr>
          <w:rFonts w:ascii="Cambria Math" w:hAnsi="Cambria Math"/>
          <w:szCs w:val="28"/>
        </w:rPr>
      </w:pPr>
      <w:r w:rsidRPr="002B34E3">
        <w:rPr>
          <w:rFonts w:ascii="Cambria Math" w:hAnsi="Cambria Math"/>
          <w:szCs w:val="28"/>
        </w:rPr>
        <w:t>Thanh ghi PC tăng 0x00000004 sau mỗi câu lệnh, với giá trị khởi đầu là 0x00400000.</w:t>
      </w:r>
    </w:p>
    <w:p w14:paraId="1985FC71" w14:textId="2C726F53" w:rsidR="00DC4088" w:rsidRDefault="00DC4088" w:rsidP="00DC4088">
      <w:pPr>
        <w:rPr>
          <w:rFonts w:ascii="Cambria Math" w:hAnsi="Cambria Math"/>
          <w:sz w:val="32"/>
          <w:szCs w:val="32"/>
        </w:rPr>
      </w:pPr>
      <w:r w:rsidRPr="00DC4088">
        <w:rPr>
          <w:rFonts w:ascii="Cambria Math" w:hAnsi="Cambria Math"/>
          <w:sz w:val="32"/>
          <w:szCs w:val="32"/>
        </w:rPr>
        <w:t xml:space="preserve">Điểm </w:t>
      </w:r>
      <w:r>
        <w:rPr>
          <w:rFonts w:ascii="Cambria Math" w:hAnsi="Cambria Math"/>
          <w:sz w:val="32"/>
          <w:szCs w:val="32"/>
        </w:rPr>
        <w:t>tương đồng giữa hợp ngữ và mã máy trong các lệnh addi:</w:t>
      </w:r>
    </w:p>
    <w:p w14:paraId="1DF7AB5A" w14:textId="07FCBAB6" w:rsidR="00DC4088" w:rsidRPr="00DC4088" w:rsidRDefault="00DC4088" w:rsidP="00DC4088">
      <w:pPr>
        <w:pStyle w:val="ListParagraph"/>
        <w:numPr>
          <w:ilvl w:val="0"/>
          <w:numId w:val="4"/>
        </w:numPr>
        <w:rPr>
          <w:rFonts w:ascii="Cambria Math" w:hAnsi="Cambria Math"/>
          <w:szCs w:val="28"/>
        </w:rPr>
      </w:pPr>
      <w:r>
        <w:rPr>
          <w:rFonts w:ascii="Cambria Math" w:hAnsi="Cambria Math"/>
          <w:szCs w:val="28"/>
        </w:rPr>
        <w:t xml:space="preserve">Sau khi chuyển các yếu tố của lệnh loại I này(như opcode, rd, rs, rt, sh, imm) thì ta nhận lại được 1 dãy nhị phân 32 bit. Khi chuyển dãy mã máy thành thành mã HEX thì ta được kết quả giống với </w:t>
      </w:r>
      <w:r w:rsidRPr="00DC4088">
        <w:rPr>
          <w:rFonts w:ascii="Cambria Math" w:hAnsi="Cambria Math"/>
          <w:szCs w:val="28"/>
        </w:rPr>
        <w:t>với cột code trong cửa sổ Text Segment ở phần Execute.</w:t>
      </w:r>
    </w:p>
    <w:p w14:paraId="638F35C7" w14:textId="5204931C" w:rsidR="00DC4088" w:rsidRPr="00DC4088" w:rsidRDefault="00DC4088" w:rsidP="00DC4088">
      <w:pPr>
        <w:pStyle w:val="ListParagraph"/>
        <w:numPr>
          <w:ilvl w:val="0"/>
          <w:numId w:val="4"/>
        </w:numPr>
        <w:rPr>
          <w:rFonts w:ascii="Cambria Math" w:hAnsi="Cambria Math"/>
          <w:szCs w:val="28"/>
        </w:rPr>
      </w:pPr>
      <w:r>
        <w:rPr>
          <w:rFonts w:ascii="Cambria Math" w:hAnsi="Cambria Math"/>
          <w:szCs w:val="28"/>
        </w:rPr>
        <w:t>Kiểm nghiệm lệnh addi với lệnh I:</w:t>
      </w:r>
    </w:p>
    <w:p w14:paraId="5DA6D2BB" w14:textId="55B66EFB" w:rsidR="00DC4088" w:rsidRDefault="00DC4088" w:rsidP="00DC4088">
      <w:pPr>
        <w:pStyle w:val="ListParagraph"/>
        <w:numPr>
          <w:ilvl w:val="0"/>
          <w:numId w:val="5"/>
        </w:numPr>
        <w:rPr>
          <w:lang w:val="fr-FR"/>
        </w:rPr>
      </w:pPr>
      <w:r w:rsidRPr="00DC4088">
        <w:rPr>
          <w:lang w:val="fr-FR"/>
        </w:rPr>
        <w:t>addi $t1, $zero, 5</w:t>
      </w:r>
      <w:r>
        <w:rPr>
          <w:lang w:val="fr-FR"/>
        </w:rPr>
        <w:t> :</w:t>
      </w:r>
    </w:p>
    <w:p w14:paraId="6CAEB9BB" w14:textId="77777777" w:rsidR="00DC4088" w:rsidRDefault="00DC4088" w:rsidP="00DC4088">
      <w:pPr>
        <w:pStyle w:val="ListParagraph"/>
        <w:ind w:left="1080"/>
        <w:rPr>
          <w:lang w:val="fr-FR"/>
        </w:rPr>
      </w:pPr>
      <w:r w:rsidRPr="00DC4088">
        <w:rPr>
          <w:lang w:val="fr-FR"/>
        </w:rPr>
        <w:t xml:space="preserve">opcode: 8 =&gt; 001000 </w:t>
      </w:r>
    </w:p>
    <w:p w14:paraId="6AE0BC9D" w14:textId="77777777" w:rsidR="00DC4088" w:rsidRDefault="00DC4088" w:rsidP="00DC4088">
      <w:pPr>
        <w:pStyle w:val="ListParagraph"/>
        <w:ind w:left="1080"/>
        <w:rPr>
          <w:lang w:val="fr-FR"/>
        </w:rPr>
      </w:pPr>
      <w:r w:rsidRPr="00DC4088">
        <w:rPr>
          <w:lang w:val="fr-FR"/>
        </w:rPr>
        <w:t xml:space="preserve">rs: $0 =&gt; 00000 </w:t>
      </w:r>
    </w:p>
    <w:p w14:paraId="7B8809A2" w14:textId="77777777" w:rsidR="00DC4088" w:rsidRDefault="00DC4088" w:rsidP="00DC4088">
      <w:pPr>
        <w:pStyle w:val="ListParagraph"/>
        <w:ind w:left="1080"/>
        <w:rPr>
          <w:lang w:val="fr-FR"/>
        </w:rPr>
      </w:pPr>
      <w:r w:rsidRPr="00DC4088">
        <w:rPr>
          <w:lang w:val="fr-FR"/>
        </w:rPr>
        <w:t xml:space="preserve">rt: $9 =&gt; 01001 </w:t>
      </w:r>
    </w:p>
    <w:p w14:paraId="216CFFDF" w14:textId="77777777" w:rsidR="00DC4088" w:rsidRDefault="00DC4088" w:rsidP="00DC4088">
      <w:pPr>
        <w:pStyle w:val="ListParagraph"/>
        <w:ind w:left="1080"/>
        <w:rPr>
          <w:lang w:val="fr-FR"/>
        </w:rPr>
      </w:pPr>
      <w:r w:rsidRPr="00DC4088">
        <w:rPr>
          <w:lang w:val="fr-FR"/>
        </w:rPr>
        <w:t>i</w:t>
      </w:r>
      <w:r w:rsidRPr="00DC4088">
        <w:rPr>
          <w:lang w:val="fr-FR"/>
        </w:rPr>
        <w:t xml:space="preserve">mm: 0x5 </w:t>
      </w:r>
    </w:p>
    <w:p w14:paraId="468633A6" w14:textId="66F7C904" w:rsidR="00DC4088" w:rsidRDefault="00DC4088" w:rsidP="00DC4088">
      <w:pPr>
        <w:pStyle w:val="ListParagraph"/>
        <w:ind w:left="1080"/>
        <w:rPr>
          <w:lang w:val="fr-FR"/>
        </w:rPr>
      </w:pPr>
      <w:r w:rsidRPr="00DC4088">
        <w:rPr>
          <w:lang w:val="fr-FR"/>
        </w:rPr>
        <w:t xml:space="preserve">=&gt; 0000 0000 0000 0101 0010 0000 0000 1001 0000 0000 0000 0101 0x20090005 </w:t>
      </w:r>
    </w:p>
    <w:p w14:paraId="1E6A7852" w14:textId="77777777" w:rsidR="0057502B" w:rsidRPr="0057502B" w:rsidRDefault="00DC4088" w:rsidP="00DC4088">
      <w:pPr>
        <w:pStyle w:val="ListParagraph"/>
        <w:numPr>
          <w:ilvl w:val="0"/>
          <w:numId w:val="5"/>
        </w:numPr>
        <w:rPr>
          <w:lang w:val="fr-FR"/>
        </w:rPr>
      </w:pPr>
      <w:r>
        <w:t>addi $t2, $zero, -1</w:t>
      </w:r>
      <w:r w:rsidR="0057502B">
        <w:t>:</w:t>
      </w:r>
    </w:p>
    <w:p w14:paraId="389580D5" w14:textId="77777777" w:rsidR="0057502B" w:rsidRDefault="00DC4088" w:rsidP="0057502B">
      <w:pPr>
        <w:pStyle w:val="ListParagraph"/>
        <w:ind w:left="1080"/>
      </w:pPr>
      <w:r>
        <w:t xml:space="preserve">opcode: 8 =&gt; 001000 </w:t>
      </w:r>
    </w:p>
    <w:p w14:paraId="6D138008" w14:textId="77777777" w:rsidR="0057502B" w:rsidRDefault="00DC4088" w:rsidP="0057502B">
      <w:pPr>
        <w:pStyle w:val="ListParagraph"/>
        <w:ind w:left="1080"/>
      </w:pPr>
      <w:r>
        <w:t xml:space="preserve">rs: $0 =&gt; 00000 </w:t>
      </w:r>
    </w:p>
    <w:p w14:paraId="0FEF40B9" w14:textId="77777777" w:rsidR="0057502B" w:rsidRDefault="00DC4088" w:rsidP="0057502B">
      <w:pPr>
        <w:pStyle w:val="ListParagraph"/>
        <w:ind w:left="1080"/>
      </w:pPr>
      <w:r>
        <w:t xml:space="preserve">rt: $10 =&gt; 01010 </w:t>
      </w:r>
    </w:p>
    <w:p w14:paraId="5D25B0AF" w14:textId="77777777" w:rsidR="0057502B" w:rsidRDefault="00DC4088" w:rsidP="0057502B">
      <w:pPr>
        <w:pStyle w:val="ListParagraph"/>
        <w:ind w:left="1080"/>
      </w:pPr>
      <w:r>
        <w:lastRenderedPageBreak/>
        <w:t xml:space="preserve">imm 0xffffffff </w:t>
      </w:r>
    </w:p>
    <w:p w14:paraId="03A88FA0" w14:textId="3C894A44" w:rsidR="0057502B" w:rsidRDefault="00DC4088" w:rsidP="0057502B">
      <w:pPr>
        <w:pStyle w:val="ListParagraph"/>
        <w:ind w:left="1080"/>
      </w:pPr>
      <w:r>
        <w:t xml:space="preserve">=&gt; 1111 1111 1111 1111 0010 0000 0000 1010 1111 1111 1111 1111 0x200affff </w:t>
      </w:r>
    </w:p>
    <w:p w14:paraId="1491724E" w14:textId="19C79AB8" w:rsidR="0057502B" w:rsidRPr="0057502B" w:rsidRDefault="0057502B" w:rsidP="0057502B">
      <w:pPr>
        <w:pStyle w:val="ListParagraph"/>
        <w:numPr>
          <w:ilvl w:val="0"/>
          <w:numId w:val="11"/>
        </w:numPr>
        <w:rPr>
          <w:sz w:val="32"/>
          <w:szCs w:val="32"/>
        </w:rPr>
      </w:pPr>
      <w:r>
        <w:rPr>
          <w:sz w:val="32"/>
          <w:szCs w:val="32"/>
        </w:rPr>
        <w:t>C</w:t>
      </w:r>
      <w:r w:rsidRPr="0057502B">
        <w:rPr>
          <w:sz w:val="32"/>
          <w:szCs w:val="32"/>
        </w:rPr>
        <w:t>huyển mã máy của lệnh add sang hệ 2</w:t>
      </w:r>
      <w:r>
        <w:rPr>
          <w:sz w:val="32"/>
          <w:szCs w:val="32"/>
        </w:rPr>
        <w:t>:</w:t>
      </w:r>
    </w:p>
    <w:p w14:paraId="35B7CB75" w14:textId="77777777" w:rsidR="0057502B" w:rsidRDefault="00DC4088" w:rsidP="0057502B">
      <w:pPr>
        <w:pStyle w:val="ListParagraph"/>
        <w:ind w:left="1080"/>
      </w:pPr>
      <w:r>
        <w:t>0x01298020</w:t>
      </w:r>
      <w:r w:rsidR="0057502B">
        <w:t xml:space="preserve"> =&gt; </w:t>
      </w:r>
      <w:r>
        <w:t xml:space="preserve">0000 0001 0010 1001 1000 0000 0010 0000 </w:t>
      </w:r>
    </w:p>
    <w:p w14:paraId="4AFC9D38" w14:textId="77777777" w:rsidR="0057502B" w:rsidRDefault="00DC4088" w:rsidP="0057502B">
      <w:pPr>
        <w:pStyle w:val="ListParagraph"/>
        <w:ind w:left="1080"/>
      </w:pPr>
      <w:r>
        <w:t xml:space="preserve">Opcode: 000000 =&gt; 0 </w:t>
      </w:r>
    </w:p>
    <w:p w14:paraId="1B23148D" w14:textId="77777777" w:rsidR="0057502B" w:rsidRDefault="00DC4088" w:rsidP="0057502B">
      <w:pPr>
        <w:pStyle w:val="ListParagraph"/>
        <w:ind w:left="1080"/>
      </w:pPr>
      <w:r>
        <w:t xml:space="preserve">rs: 01001 =&gt; $9 </w:t>
      </w:r>
    </w:p>
    <w:p w14:paraId="1FCD5372" w14:textId="77777777" w:rsidR="0057502B" w:rsidRDefault="00DC4088" w:rsidP="0057502B">
      <w:pPr>
        <w:pStyle w:val="ListParagraph"/>
        <w:ind w:left="1080"/>
      </w:pPr>
      <w:r>
        <w:t xml:space="preserve">rt: 01001 =&gt; $9 </w:t>
      </w:r>
    </w:p>
    <w:p w14:paraId="60527FC7" w14:textId="77777777" w:rsidR="0057502B" w:rsidRDefault="00DC4088" w:rsidP="0057502B">
      <w:pPr>
        <w:pStyle w:val="ListParagraph"/>
        <w:ind w:left="1080"/>
      </w:pPr>
      <w:r>
        <w:t>rd: 10000 =&gt; $16</w:t>
      </w:r>
    </w:p>
    <w:p w14:paraId="1AA5A5E0" w14:textId="2F51EB90" w:rsidR="0057502B" w:rsidRDefault="00DC4088" w:rsidP="0057502B">
      <w:pPr>
        <w:pStyle w:val="ListParagraph"/>
        <w:ind w:left="1080"/>
      </w:pPr>
      <w:r>
        <w:t>sh: 00000</w:t>
      </w:r>
    </w:p>
    <w:p w14:paraId="052177BD" w14:textId="77777777" w:rsidR="0057502B" w:rsidRDefault="00DC4088" w:rsidP="0057502B">
      <w:pPr>
        <w:pStyle w:val="ListParagraph"/>
        <w:ind w:left="1080"/>
      </w:pPr>
      <w:r>
        <w:t xml:space="preserve">fn: 100000 </w:t>
      </w:r>
    </w:p>
    <w:p w14:paraId="7337F714" w14:textId="23FC597C" w:rsidR="0057502B" w:rsidRDefault="00DC4088" w:rsidP="0057502B">
      <w:pPr>
        <w:pStyle w:val="ListParagraph"/>
        <w:numPr>
          <w:ilvl w:val="0"/>
          <w:numId w:val="6"/>
        </w:numPr>
      </w:pPr>
      <w:r>
        <w:t xml:space="preserve">add $16, $9, $9 </w:t>
      </w:r>
    </w:p>
    <w:p w14:paraId="610E9F99" w14:textId="77777777" w:rsidR="0057502B" w:rsidRDefault="0057502B" w:rsidP="0057502B">
      <w:pPr>
        <w:pStyle w:val="ListParagraph"/>
        <w:ind w:left="1080"/>
      </w:pPr>
    </w:p>
    <w:p w14:paraId="69BA696D" w14:textId="77777777" w:rsidR="0057502B" w:rsidRDefault="00DC4088" w:rsidP="0057502B">
      <w:pPr>
        <w:pStyle w:val="ListParagraph"/>
        <w:ind w:left="1080"/>
      </w:pPr>
      <w:r>
        <w:t xml:space="preserve">0x020a8020 </w:t>
      </w:r>
    </w:p>
    <w:p w14:paraId="485307A8" w14:textId="77777777" w:rsidR="0057502B" w:rsidRDefault="00DC4088" w:rsidP="0057502B">
      <w:pPr>
        <w:pStyle w:val="ListParagraph"/>
        <w:ind w:left="1080"/>
      </w:pPr>
      <w:r>
        <w:t xml:space="preserve">0000 0010 0000 1010 1000 0000 0010 0000 </w:t>
      </w:r>
    </w:p>
    <w:p w14:paraId="68A5E78E" w14:textId="77777777" w:rsidR="0057502B" w:rsidRDefault="00DC4088" w:rsidP="0057502B">
      <w:pPr>
        <w:pStyle w:val="ListParagraph"/>
        <w:ind w:left="1080"/>
      </w:pPr>
      <w:r>
        <w:t xml:space="preserve">Opcode: 000000 =&gt; 0 </w:t>
      </w:r>
    </w:p>
    <w:p w14:paraId="0AD3EE1F" w14:textId="77777777" w:rsidR="0057502B" w:rsidRDefault="00DC4088" w:rsidP="0057502B">
      <w:pPr>
        <w:pStyle w:val="ListParagraph"/>
        <w:ind w:left="1080"/>
      </w:pPr>
      <w:r>
        <w:t xml:space="preserve">rs: 10000 =&gt; $16 </w:t>
      </w:r>
    </w:p>
    <w:p w14:paraId="0BB36512" w14:textId="77777777" w:rsidR="0057502B" w:rsidRDefault="00DC4088" w:rsidP="0057502B">
      <w:pPr>
        <w:pStyle w:val="ListParagraph"/>
        <w:ind w:left="1080"/>
      </w:pPr>
      <w:r>
        <w:t xml:space="preserve">rt: 01010 =&gt; $10 </w:t>
      </w:r>
    </w:p>
    <w:p w14:paraId="34AACC55" w14:textId="77777777" w:rsidR="0057502B" w:rsidRDefault="00DC4088" w:rsidP="0057502B">
      <w:pPr>
        <w:pStyle w:val="ListParagraph"/>
        <w:ind w:left="1080"/>
      </w:pPr>
      <w:r>
        <w:t xml:space="preserve">rd: 10000 =&gt; $16 </w:t>
      </w:r>
    </w:p>
    <w:p w14:paraId="674884AF" w14:textId="77777777" w:rsidR="0057502B" w:rsidRDefault="00DC4088" w:rsidP="0057502B">
      <w:pPr>
        <w:pStyle w:val="ListParagraph"/>
        <w:ind w:left="1080"/>
      </w:pPr>
      <w:r>
        <w:t xml:space="preserve">sh: 00000 </w:t>
      </w:r>
    </w:p>
    <w:p w14:paraId="6741489A" w14:textId="77777777" w:rsidR="0057502B" w:rsidRDefault="00DC4088" w:rsidP="0057502B">
      <w:pPr>
        <w:pStyle w:val="ListParagraph"/>
        <w:ind w:left="1080"/>
      </w:pPr>
      <w:r>
        <w:t xml:space="preserve">fn: 100000 </w:t>
      </w:r>
    </w:p>
    <w:p w14:paraId="4730BA95" w14:textId="1FC26384" w:rsidR="00DC4088" w:rsidRPr="0057502B" w:rsidRDefault="00DC4088" w:rsidP="0057502B">
      <w:pPr>
        <w:pStyle w:val="ListParagraph"/>
        <w:numPr>
          <w:ilvl w:val="0"/>
          <w:numId w:val="6"/>
        </w:numPr>
      </w:pPr>
      <w:r>
        <w:t>add $16, $16, $10</w:t>
      </w:r>
    </w:p>
    <w:p w14:paraId="6C522896" w14:textId="77777777" w:rsidR="00DC4088" w:rsidRDefault="00DC4088" w:rsidP="00DC4088">
      <w:pPr>
        <w:rPr>
          <w:rFonts w:ascii="Cambria Math" w:hAnsi="Cambria Math"/>
          <w:szCs w:val="28"/>
        </w:rPr>
      </w:pPr>
    </w:p>
    <w:p w14:paraId="67BB1928" w14:textId="77777777" w:rsidR="00DC4088" w:rsidRDefault="00DC4088" w:rsidP="00DC4088">
      <w:pPr>
        <w:rPr>
          <w:rFonts w:ascii="Cambria Math" w:hAnsi="Cambria Math"/>
          <w:sz w:val="40"/>
          <w:szCs w:val="40"/>
          <w:u w:val="single"/>
        </w:rPr>
      </w:pPr>
    </w:p>
    <w:p w14:paraId="79E5EA15" w14:textId="77777777" w:rsidR="00DC4088" w:rsidRDefault="00DC4088" w:rsidP="00DC4088">
      <w:pPr>
        <w:rPr>
          <w:rFonts w:ascii="Cambria Math" w:hAnsi="Cambria Math"/>
          <w:sz w:val="40"/>
          <w:szCs w:val="40"/>
          <w:u w:val="single"/>
        </w:rPr>
      </w:pPr>
    </w:p>
    <w:p w14:paraId="5DC3943A" w14:textId="77777777" w:rsidR="00DC4088" w:rsidRDefault="00DC4088" w:rsidP="00DC4088">
      <w:pPr>
        <w:rPr>
          <w:rFonts w:ascii="Cambria Math" w:hAnsi="Cambria Math"/>
          <w:sz w:val="40"/>
          <w:szCs w:val="40"/>
          <w:u w:val="single"/>
        </w:rPr>
      </w:pPr>
    </w:p>
    <w:p w14:paraId="15491BB0" w14:textId="77777777" w:rsidR="00DC4088" w:rsidRDefault="00DC4088" w:rsidP="00DC4088">
      <w:pPr>
        <w:rPr>
          <w:rFonts w:ascii="Cambria Math" w:hAnsi="Cambria Math"/>
          <w:sz w:val="40"/>
          <w:szCs w:val="40"/>
          <w:u w:val="single"/>
        </w:rPr>
      </w:pPr>
    </w:p>
    <w:p w14:paraId="4C95663D" w14:textId="77777777" w:rsidR="0057502B" w:rsidRDefault="0057502B" w:rsidP="00DC4088">
      <w:pPr>
        <w:rPr>
          <w:rFonts w:ascii="Cambria Math" w:hAnsi="Cambria Math"/>
          <w:sz w:val="40"/>
          <w:szCs w:val="40"/>
          <w:u w:val="single"/>
        </w:rPr>
      </w:pPr>
    </w:p>
    <w:p w14:paraId="3CBDF4A8" w14:textId="77777777" w:rsidR="0057502B" w:rsidRDefault="0057502B" w:rsidP="00DC4088">
      <w:pPr>
        <w:rPr>
          <w:rFonts w:ascii="Cambria Math" w:hAnsi="Cambria Math"/>
          <w:sz w:val="40"/>
          <w:szCs w:val="40"/>
          <w:u w:val="single"/>
        </w:rPr>
      </w:pPr>
    </w:p>
    <w:p w14:paraId="15F48CA7" w14:textId="77777777" w:rsidR="0057502B" w:rsidRDefault="0057502B" w:rsidP="00DC4088">
      <w:pPr>
        <w:rPr>
          <w:rFonts w:ascii="Cambria Math" w:hAnsi="Cambria Math"/>
          <w:sz w:val="40"/>
          <w:szCs w:val="40"/>
          <w:u w:val="single"/>
        </w:rPr>
      </w:pPr>
    </w:p>
    <w:p w14:paraId="1BB9B70E" w14:textId="5E5FA2C7" w:rsidR="00DC4088" w:rsidRDefault="00DC4088" w:rsidP="00DC4088">
      <w:pPr>
        <w:rPr>
          <w:rFonts w:ascii="Cambria Math" w:hAnsi="Cambria Math"/>
          <w:sz w:val="40"/>
          <w:szCs w:val="40"/>
          <w:u w:val="single"/>
        </w:rPr>
      </w:pPr>
      <w:r>
        <w:rPr>
          <w:rFonts w:ascii="Cambria Math" w:hAnsi="Cambria Math"/>
          <w:sz w:val="40"/>
          <w:szCs w:val="40"/>
          <w:u w:val="single"/>
        </w:rPr>
        <w:lastRenderedPageBreak/>
        <w:t xml:space="preserve">Assignment </w:t>
      </w:r>
      <w:r>
        <w:rPr>
          <w:rFonts w:ascii="Cambria Math" w:hAnsi="Cambria Math"/>
          <w:sz w:val="40"/>
          <w:szCs w:val="40"/>
          <w:u w:val="single"/>
        </w:rPr>
        <w:t>5</w:t>
      </w:r>
    </w:p>
    <w:p w14:paraId="17FC3F9A" w14:textId="3F381781" w:rsidR="00DC4088" w:rsidRDefault="0057502B" w:rsidP="00DC4088">
      <w:pPr>
        <w:rPr>
          <w:rFonts w:ascii="Cambria Math" w:hAnsi="Cambria Math"/>
          <w:sz w:val="40"/>
          <w:szCs w:val="40"/>
          <w:u w:val="single"/>
        </w:rPr>
      </w:pPr>
      <w:r w:rsidRPr="0057502B">
        <w:rPr>
          <w:rFonts w:ascii="Cambria Math" w:hAnsi="Cambria Math"/>
          <w:sz w:val="40"/>
          <w:szCs w:val="40"/>
          <w:u w:val="single"/>
        </w:rPr>
        <w:drawing>
          <wp:inline distT="0" distB="0" distL="0" distR="0" wp14:anchorId="65EA934B" wp14:editId="73217F82">
            <wp:extent cx="5037257" cy="1928027"/>
            <wp:effectExtent l="0" t="0" r="0" b="0"/>
            <wp:docPr id="290286790"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86790" name="Picture 1" descr="A screenshot of a math problem&#10;&#10;Description automatically generated"/>
                    <pic:cNvPicPr/>
                  </pic:nvPicPr>
                  <pic:blipFill>
                    <a:blip r:embed="rId13"/>
                    <a:stretch>
                      <a:fillRect/>
                    </a:stretch>
                  </pic:blipFill>
                  <pic:spPr>
                    <a:xfrm>
                      <a:off x="0" y="0"/>
                      <a:ext cx="5037257" cy="1928027"/>
                    </a:xfrm>
                    <a:prstGeom prst="rect">
                      <a:avLst/>
                    </a:prstGeom>
                  </pic:spPr>
                </pic:pic>
              </a:graphicData>
            </a:graphic>
          </wp:inline>
        </w:drawing>
      </w:r>
    </w:p>
    <w:p w14:paraId="23354CA6" w14:textId="77777777" w:rsidR="0057502B" w:rsidRPr="002B34E3" w:rsidRDefault="0057502B" w:rsidP="0057502B">
      <w:pPr>
        <w:rPr>
          <w:rFonts w:ascii="Cambria Math" w:hAnsi="Cambria Math"/>
          <w:sz w:val="32"/>
          <w:szCs w:val="32"/>
        </w:rPr>
      </w:pPr>
      <w:r w:rsidRPr="002B34E3">
        <w:rPr>
          <w:rFonts w:ascii="Cambria Math" w:hAnsi="Cambria Math"/>
          <w:sz w:val="32"/>
          <w:szCs w:val="32"/>
        </w:rPr>
        <w:t>Kết quả của các lệnh trên:</w:t>
      </w:r>
    </w:p>
    <w:p w14:paraId="6D97202C" w14:textId="3C7FD60D" w:rsidR="002B34E3" w:rsidRDefault="0057502B" w:rsidP="0057502B">
      <w:pPr>
        <w:rPr>
          <w:rFonts w:ascii="Cambria Math" w:hAnsi="Cambria Math"/>
          <w:sz w:val="32"/>
          <w:szCs w:val="32"/>
        </w:rPr>
      </w:pPr>
      <w:r w:rsidRPr="0057502B">
        <w:rPr>
          <w:rFonts w:ascii="Cambria Math" w:hAnsi="Cambria Math"/>
          <w:sz w:val="32"/>
          <w:szCs w:val="32"/>
        </w:rPr>
        <w:drawing>
          <wp:inline distT="0" distB="0" distL="0" distR="0" wp14:anchorId="0F4386D2" wp14:editId="11CE4DD0">
            <wp:extent cx="5943600" cy="1054100"/>
            <wp:effectExtent l="0" t="0" r="0" b="0"/>
            <wp:docPr id="88237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76632" name=""/>
                    <pic:cNvPicPr/>
                  </pic:nvPicPr>
                  <pic:blipFill>
                    <a:blip r:embed="rId14"/>
                    <a:stretch>
                      <a:fillRect/>
                    </a:stretch>
                  </pic:blipFill>
                  <pic:spPr>
                    <a:xfrm>
                      <a:off x="0" y="0"/>
                      <a:ext cx="5943600" cy="1054100"/>
                    </a:xfrm>
                    <a:prstGeom prst="rect">
                      <a:avLst/>
                    </a:prstGeom>
                  </pic:spPr>
                </pic:pic>
              </a:graphicData>
            </a:graphic>
          </wp:inline>
        </w:drawing>
      </w:r>
    </w:p>
    <w:p w14:paraId="6C265994" w14:textId="4F125FD1" w:rsidR="0057502B" w:rsidRDefault="0057502B" w:rsidP="0057502B">
      <w:pPr>
        <w:pStyle w:val="ListParagraph"/>
        <w:numPr>
          <w:ilvl w:val="0"/>
          <w:numId w:val="4"/>
        </w:numPr>
        <w:rPr>
          <w:rFonts w:ascii="Cambria Math" w:hAnsi="Cambria Math"/>
          <w:szCs w:val="28"/>
        </w:rPr>
      </w:pPr>
      <w:r w:rsidRPr="0057502B">
        <w:rPr>
          <w:rFonts w:ascii="Cambria Math" w:hAnsi="Cambria Math"/>
          <w:szCs w:val="28"/>
        </w:rPr>
        <w:t xml:space="preserve">Ta thấy, đã xảy ra việc bất thường. Đó chính là lệnh </w:t>
      </w:r>
      <w:r>
        <w:rPr>
          <w:rFonts w:ascii="Cambria Math" w:hAnsi="Cambria Math"/>
          <w:szCs w:val="28"/>
        </w:rPr>
        <w:t>mul</w:t>
      </w:r>
      <w:r w:rsidRPr="0057502B">
        <w:rPr>
          <w:rFonts w:ascii="Cambria Math" w:hAnsi="Cambria Math"/>
          <w:szCs w:val="28"/>
        </w:rPr>
        <w:t xml:space="preserve"> thứ </w:t>
      </w:r>
      <w:r>
        <w:rPr>
          <w:rFonts w:ascii="Cambria Math" w:hAnsi="Cambria Math"/>
          <w:szCs w:val="28"/>
        </w:rPr>
        <w:t>2</w:t>
      </w:r>
      <w:r w:rsidRPr="0057502B">
        <w:rPr>
          <w:rFonts w:ascii="Cambria Math" w:hAnsi="Cambria Math"/>
          <w:szCs w:val="28"/>
        </w:rPr>
        <w:t xml:space="preserve"> đã được biến đổi thành 2 lệnh </w:t>
      </w:r>
      <w:r>
        <w:rPr>
          <w:rFonts w:ascii="Cambria Math" w:hAnsi="Cambria Math"/>
          <w:szCs w:val="28"/>
        </w:rPr>
        <w:t>addi</w:t>
      </w:r>
      <w:r w:rsidRPr="0057502B">
        <w:rPr>
          <w:rFonts w:ascii="Cambria Math" w:hAnsi="Cambria Math"/>
          <w:szCs w:val="28"/>
        </w:rPr>
        <w:t xml:space="preserve"> và </w:t>
      </w:r>
      <w:r>
        <w:rPr>
          <w:rFonts w:ascii="Cambria Math" w:hAnsi="Cambria Math"/>
          <w:szCs w:val="28"/>
        </w:rPr>
        <w:t>mul.</w:t>
      </w:r>
    </w:p>
    <w:p w14:paraId="0DC8B6A8" w14:textId="35C4DE5B" w:rsidR="0057502B" w:rsidRDefault="0057502B" w:rsidP="0057502B">
      <w:pPr>
        <w:pStyle w:val="ListParagraph"/>
        <w:numPr>
          <w:ilvl w:val="0"/>
          <w:numId w:val="4"/>
        </w:numPr>
        <w:rPr>
          <w:rFonts w:ascii="Cambria Math" w:hAnsi="Cambria Math"/>
          <w:szCs w:val="28"/>
        </w:rPr>
      </w:pPr>
      <w:r>
        <w:rPr>
          <w:rFonts w:ascii="Cambria Math" w:hAnsi="Cambria Math"/>
          <w:szCs w:val="28"/>
        </w:rPr>
        <w:t>Giải thích:</w:t>
      </w:r>
    </w:p>
    <w:p w14:paraId="3A027948" w14:textId="7CA02E3B" w:rsidR="0057502B" w:rsidRDefault="0057502B" w:rsidP="0057502B">
      <w:pPr>
        <w:pStyle w:val="ListParagraph"/>
      </w:pPr>
      <w:r>
        <w:t>Vì lệnh mul không hỗ trợ việc nhân thanh ghi với một số, nên nó phải tách thành lệnh addi để lưu 1 số vào thanh ghi</w:t>
      </w:r>
      <w:r>
        <w:t xml:space="preserve"> $1(như ảnh)</w:t>
      </w:r>
      <w:r>
        <w:t xml:space="preserve"> và dùng lệnh mul sau khi tách để nhân 2 thanh ghi đ</w:t>
      </w:r>
      <w:r>
        <w:t>ó</w:t>
      </w:r>
      <w:r>
        <w:t xml:space="preserve"> với nhau. </w:t>
      </w:r>
    </w:p>
    <w:p w14:paraId="5E060165" w14:textId="77777777" w:rsidR="0057502B" w:rsidRDefault="0057502B" w:rsidP="0057502B">
      <w:r w:rsidRPr="0057502B">
        <w:rPr>
          <w:sz w:val="32"/>
          <w:szCs w:val="32"/>
        </w:rPr>
        <w:t>Sự thay đổi các thanh ghi:</w:t>
      </w:r>
      <w:r>
        <w:t xml:space="preserve"> </w:t>
      </w:r>
    </w:p>
    <w:p w14:paraId="4F29E5AA" w14:textId="0C7E2DB9" w:rsidR="004E42AA" w:rsidRDefault="0057502B" w:rsidP="004E42AA">
      <w:pPr>
        <w:pStyle w:val="ListParagraph"/>
        <w:numPr>
          <w:ilvl w:val="0"/>
          <w:numId w:val="12"/>
        </w:numPr>
      </w:pPr>
      <w:r>
        <w:t>T</w:t>
      </w:r>
      <w:r>
        <w:t>hanh ghi $t1, $t2 dùng để gán giá trị 4 và 5, thanh ghi lo thay đổi thành 0x0000003c, thanh ghi hi không thay đổi</w:t>
      </w:r>
      <w:r w:rsidR="004E42AA">
        <w:t>.</w:t>
      </w:r>
      <w:r>
        <w:t xml:space="preserve"> </w:t>
      </w:r>
    </w:p>
    <w:p w14:paraId="11F9B6E3" w14:textId="0D36A7CF" w:rsidR="0057502B" w:rsidRPr="004E42AA" w:rsidRDefault="004E42AA" w:rsidP="004E42AA">
      <w:pPr>
        <w:pStyle w:val="ListParagraph"/>
        <w:numPr>
          <w:ilvl w:val="0"/>
          <w:numId w:val="14"/>
        </w:numPr>
        <w:rPr>
          <w:rFonts w:ascii="Cambria Math" w:hAnsi="Cambria Math"/>
          <w:szCs w:val="28"/>
        </w:rPr>
      </w:pPr>
      <w:r>
        <w:t>T</w:t>
      </w:r>
      <w:r w:rsidR="0057502B">
        <w:t xml:space="preserve">hanh ghi </w:t>
      </w:r>
      <w:r w:rsidR="008740E4">
        <w:t>$</w:t>
      </w:r>
      <w:r w:rsidR="0057502B">
        <w:t>at lưu giá trị tạm thời 0x00000003 khi thực hiện phép nhân với số 3.</w:t>
      </w:r>
    </w:p>
    <w:p w14:paraId="3CC30896" w14:textId="5ED3D5D6" w:rsidR="0057502B" w:rsidRDefault="0057502B" w:rsidP="0057502B">
      <w:pPr>
        <w:rPr>
          <w:rFonts w:ascii="Cambria Math" w:hAnsi="Cambria Math"/>
          <w:sz w:val="32"/>
          <w:szCs w:val="32"/>
        </w:rPr>
      </w:pPr>
    </w:p>
    <w:p w14:paraId="0308D22A" w14:textId="77777777" w:rsidR="004E42AA" w:rsidRDefault="004E42AA" w:rsidP="0057502B">
      <w:pPr>
        <w:rPr>
          <w:rFonts w:ascii="Cambria Math" w:hAnsi="Cambria Math"/>
          <w:sz w:val="32"/>
          <w:szCs w:val="32"/>
        </w:rPr>
      </w:pPr>
    </w:p>
    <w:p w14:paraId="537B3FD6" w14:textId="77777777" w:rsidR="004E42AA" w:rsidRDefault="004E42AA" w:rsidP="0057502B">
      <w:pPr>
        <w:rPr>
          <w:rFonts w:ascii="Cambria Math" w:hAnsi="Cambria Math"/>
          <w:sz w:val="32"/>
          <w:szCs w:val="32"/>
        </w:rPr>
      </w:pPr>
    </w:p>
    <w:p w14:paraId="27B1335C" w14:textId="77777777" w:rsidR="004E42AA" w:rsidRDefault="004E42AA" w:rsidP="0057502B">
      <w:pPr>
        <w:rPr>
          <w:rFonts w:ascii="Cambria Math" w:hAnsi="Cambria Math"/>
          <w:sz w:val="32"/>
          <w:szCs w:val="32"/>
        </w:rPr>
      </w:pPr>
    </w:p>
    <w:p w14:paraId="36517B15" w14:textId="76235F6F" w:rsidR="004E42AA" w:rsidRDefault="004E42AA" w:rsidP="004E42AA">
      <w:pPr>
        <w:rPr>
          <w:rFonts w:ascii="Cambria Math" w:hAnsi="Cambria Math"/>
          <w:sz w:val="40"/>
          <w:szCs w:val="40"/>
          <w:u w:val="single"/>
        </w:rPr>
      </w:pPr>
      <w:r>
        <w:rPr>
          <w:rFonts w:ascii="Cambria Math" w:hAnsi="Cambria Math"/>
          <w:sz w:val="40"/>
          <w:szCs w:val="40"/>
          <w:u w:val="single"/>
        </w:rPr>
        <w:lastRenderedPageBreak/>
        <w:t xml:space="preserve">Assignment </w:t>
      </w:r>
      <w:r>
        <w:rPr>
          <w:rFonts w:ascii="Cambria Math" w:hAnsi="Cambria Math"/>
          <w:sz w:val="40"/>
          <w:szCs w:val="40"/>
          <w:u w:val="single"/>
        </w:rPr>
        <w:t>6</w:t>
      </w:r>
    </w:p>
    <w:p w14:paraId="46EC3BB9" w14:textId="4DF73505" w:rsidR="004E42AA" w:rsidRDefault="004E42AA" w:rsidP="004E42AA">
      <w:pPr>
        <w:rPr>
          <w:rFonts w:ascii="Cambria Math" w:hAnsi="Cambria Math"/>
          <w:b/>
          <w:bCs/>
          <w:sz w:val="40"/>
          <w:szCs w:val="40"/>
          <w:u w:val="single"/>
        </w:rPr>
      </w:pPr>
      <w:r w:rsidRPr="004E42AA">
        <w:rPr>
          <w:rFonts w:ascii="Cambria Math" w:hAnsi="Cambria Math"/>
          <w:b/>
          <w:bCs/>
          <w:sz w:val="40"/>
          <w:szCs w:val="40"/>
          <w:u w:val="single"/>
        </w:rPr>
        <w:drawing>
          <wp:inline distT="0" distB="0" distL="0" distR="0" wp14:anchorId="7646B2F8" wp14:editId="03EB8E5A">
            <wp:extent cx="5943600" cy="3861561"/>
            <wp:effectExtent l="0" t="0" r="0" b="5715"/>
            <wp:docPr id="207349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90058" name=""/>
                    <pic:cNvPicPr/>
                  </pic:nvPicPr>
                  <pic:blipFill>
                    <a:blip r:embed="rId15"/>
                    <a:stretch>
                      <a:fillRect/>
                    </a:stretch>
                  </pic:blipFill>
                  <pic:spPr>
                    <a:xfrm>
                      <a:off x="0" y="0"/>
                      <a:ext cx="5954013" cy="3868326"/>
                    </a:xfrm>
                    <a:prstGeom prst="rect">
                      <a:avLst/>
                    </a:prstGeom>
                  </pic:spPr>
                </pic:pic>
              </a:graphicData>
            </a:graphic>
          </wp:inline>
        </w:drawing>
      </w:r>
    </w:p>
    <w:p w14:paraId="3651445D" w14:textId="74C77402" w:rsidR="004E42AA" w:rsidRDefault="004E42AA" w:rsidP="004E42AA">
      <w:pPr>
        <w:rPr>
          <w:rFonts w:ascii="Cambria Math" w:hAnsi="Cambria Math"/>
          <w:sz w:val="32"/>
          <w:szCs w:val="32"/>
        </w:rPr>
      </w:pPr>
      <w:r>
        <w:rPr>
          <w:rFonts w:ascii="Cambria Math" w:hAnsi="Cambria Math"/>
          <w:sz w:val="32"/>
          <w:szCs w:val="32"/>
        </w:rPr>
        <w:t>Lệnh la được biên dịch thành 2 lệnh lui và ori để gán 1 số 32 bit như hình ảnh bên dưới:</w:t>
      </w:r>
    </w:p>
    <w:p w14:paraId="187578E0" w14:textId="08C0E7C9" w:rsidR="004E42AA" w:rsidRPr="004E42AA" w:rsidRDefault="004E42AA" w:rsidP="004E42AA">
      <w:pPr>
        <w:rPr>
          <w:rFonts w:ascii="Cambria Math" w:hAnsi="Cambria Math"/>
          <w:sz w:val="32"/>
          <w:szCs w:val="32"/>
        </w:rPr>
      </w:pPr>
      <w:r w:rsidRPr="004E42AA">
        <w:rPr>
          <w:rFonts w:ascii="Cambria Math" w:hAnsi="Cambria Math"/>
          <w:sz w:val="32"/>
          <w:szCs w:val="32"/>
        </w:rPr>
        <w:drawing>
          <wp:inline distT="0" distB="0" distL="0" distR="0" wp14:anchorId="6B88C7AF" wp14:editId="38F21EE2">
            <wp:extent cx="5916083" cy="889000"/>
            <wp:effectExtent l="0" t="0" r="8890" b="6350"/>
            <wp:docPr id="1128931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31074" name="Picture 1" descr="A screenshot of a computer&#10;&#10;Description automatically generated"/>
                    <pic:cNvPicPr/>
                  </pic:nvPicPr>
                  <pic:blipFill>
                    <a:blip r:embed="rId16"/>
                    <a:stretch>
                      <a:fillRect/>
                    </a:stretch>
                  </pic:blipFill>
                  <pic:spPr>
                    <a:xfrm>
                      <a:off x="0" y="0"/>
                      <a:ext cx="5950394" cy="894156"/>
                    </a:xfrm>
                    <a:prstGeom prst="rect">
                      <a:avLst/>
                    </a:prstGeom>
                  </pic:spPr>
                </pic:pic>
              </a:graphicData>
            </a:graphic>
          </wp:inline>
        </w:drawing>
      </w:r>
    </w:p>
    <w:p w14:paraId="6F375B1C" w14:textId="7AA70B99" w:rsidR="004E42AA" w:rsidRDefault="004E42AA" w:rsidP="0057502B">
      <w:pPr>
        <w:rPr>
          <w:sz w:val="32"/>
          <w:szCs w:val="32"/>
        </w:rPr>
      </w:pPr>
      <w:r w:rsidRPr="004E42AA">
        <w:rPr>
          <w:sz w:val="32"/>
          <w:szCs w:val="32"/>
        </w:rPr>
        <w:t>Ở cửa sổ Labels và quan sát địa chỉ của X, Y, Z</w:t>
      </w:r>
      <w:r>
        <w:rPr>
          <w:sz w:val="32"/>
          <w:szCs w:val="32"/>
        </w:rPr>
        <w:t>:</w:t>
      </w:r>
    </w:p>
    <w:p w14:paraId="227E8341" w14:textId="6D2F3B70" w:rsidR="004E42AA" w:rsidRDefault="008740E4" w:rsidP="004E42AA">
      <w:pPr>
        <w:pStyle w:val="ListParagraph"/>
        <w:numPr>
          <w:ilvl w:val="0"/>
          <w:numId w:val="14"/>
        </w:numPr>
        <w:rPr>
          <w:rFonts w:ascii="Cambria Math" w:hAnsi="Cambria Math"/>
          <w:sz w:val="32"/>
          <w:szCs w:val="32"/>
        </w:rPr>
      </w:pPr>
      <w:r>
        <w:rPr>
          <w:rFonts w:ascii="Cambria Math" w:hAnsi="Cambria Math"/>
          <w:sz w:val="32"/>
          <w:szCs w:val="32"/>
        </w:rPr>
        <w:t>Khi biên dịch lệnh la thành mã mãy, các biến X, Y, Z là bằng nhau.</w:t>
      </w:r>
    </w:p>
    <w:p w14:paraId="79A3A7D5" w14:textId="7BA02E4C" w:rsidR="009B3027" w:rsidRDefault="009B3027" w:rsidP="004E42AA">
      <w:pPr>
        <w:pStyle w:val="ListParagraph"/>
        <w:numPr>
          <w:ilvl w:val="0"/>
          <w:numId w:val="14"/>
        </w:numPr>
        <w:rPr>
          <w:rFonts w:ascii="Cambria Math" w:hAnsi="Cambria Math"/>
          <w:sz w:val="32"/>
          <w:szCs w:val="32"/>
        </w:rPr>
      </w:pPr>
      <w:r>
        <w:rPr>
          <w:rFonts w:ascii="Cambria Math" w:hAnsi="Cambria Math"/>
          <w:sz w:val="32"/>
          <w:szCs w:val="32"/>
        </w:rPr>
        <w:t>Khi chạy chương trình, ta thấy giá trị X, Y, Z đúng với giá trị khởi tạo (như hình)</w:t>
      </w:r>
    </w:p>
    <w:p w14:paraId="1490EA6A" w14:textId="167DA52C" w:rsidR="008740E4" w:rsidRDefault="008740E4" w:rsidP="008740E4">
      <w:pPr>
        <w:pStyle w:val="ListParagraph"/>
        <w:rPr>
          <w:rFonts w:ascii="Cambria Math" w:hAnsi="Cambria Math"/>
          <w:sz w:val="32"/>
          <w:szCs w:val="32"/>
        </w:rPr>
      </w:pPr>
      <w:r w:rsidRPr="009B3027">
        <w:rPr>
          <w:rFonts w:ascii="Cambria Math" w:hAnsi="Cambria Math"/>
          <w:sz w:val="32"/>
          <w:szCs w:val="32"/>
        </w:rPr>
        <w:lastRenderedPageBreak/>
        <w:drawing>
          <wp:inline distT="0" distB="0" distL="0" distR="0" wp14:anchorId="6D365974" wp14:editId="2D648EA4">
            <wp:extent cx="5943600" cy="2659380"/>
            <wp:effectExtent l="0" t="0" r="0" b="7620"/>
            <wp:docPr id="427470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70135" name="Picture 1" descr="A screenshot of a computer&#10;&#10;Description automatically generated"/>
                    <pic:cNvPicPr/>
                  </pic:nvPicPr>
                  <pic:blipFill>
                    <a:blip r:embed="rId17"/>
                    <a:stretch>
                      <a:fillRect/>
                    </a:stretch>
                  </pic:blipFill>
                  <pic:spPr>
                    <a:xfrm>
                      <a:off x="0" y="0"/>
                      <a:ext cx="5943600" cy="2659380"/>
                    </a:xfrm>
                    <a:prstGeom prst="rect">
                      <a:avLst/>
                    </a:prstGeom>
                  </pic:spPr>
                </pic:pic>
              </a:graphicData>
            </a:graphic>
          </wp:inline>
        </w:drawing>
      </w:r>
    </w:p>
    <w:p w14:paraId="6D915A9D" w14:textId="4C983388" w:rsidR="009B3027" w:rsidRDefault="008740E4" w:rsidP="004E42AA">
      <w:pPr>
        <w:pStyle w:val="ListParagraph"/>
        <w:numPr>
          <w:ilvl w:val="0"/>
          <w:numId w:val="14"/>
        </w:numPr>
        <w:rPr>
          <w:rFonts w:ascii="Cambria Math" w:hAnsi="Cambria Math"/>
          <w:sz w:val="32"/>
          <w:szCs w:val="32"/>
        </w:rPr>
      </w:pPr>
      <w:r>
        <w:rPr>
          <w:rFonts w:ascii="Cambria Math" w:hAnsi="Cambria Math"/>
          <w:sz w:val="32"/>
          <w:szCs w:val="32"/>
        </w:rPr>
        <w:t>Sự thay đổi của các thanh ghi:</w:t>
      </w:r>
    </w:p>
    <w:p w14:paraId="273C2E07" w14:textId="533979C9" w:rsidR="008740E4" w:rsidRPr="008740E4" w:rsidRDefault="008740E4" w:rsidP="008740E4">
      <w:pPr>
        <w:pStyle w:val="ListParagraph"/>
        <w:numPr>
          <w:ilvl w:val="0"/>
          <w:numId w:val="15"/>
        </w:numPr>
        <w:rPr>
          <w:rFonts w:ascii="Cambria Math" w:hAnsi="Cambria Math"/>
          <w:szCs w:val="28"/>
        </w:rPr>
      </w:pPr>
      <w:r w:rsidRPr="008740E4">
        <w:rPr>
          <w:rFonts w:ascii="Cambria Math" w:hAnsi="Cambria Math"/>
          <w:szCs w:val="28"/>
        </w:rPr>
        <w:t xml:space="preserve">Thanh ghi </w:t>
      </w:r>
      <w:r>
        <w:rPr>
          <w:rFonts w:ascii="Cambria Math" w:hAnsi="Cambria Math"/>
          <w:szCs w:val="28"/>
        </w:rPr>
        <w:t>$</w:t>
      </w:r>
      <w:r w:rsidRPr="008740E4">
        <w:rPr>
          <w:rFonts w:ascii="Cambria Math" w:hAnsi="Cambria Math"/>
          <w:szCs w:val="28"/>
        </w:rPr>
        <w:t xml:space="preserve">at thay đổi từ 0x00000000 thành 0x10010000 sau lệnh </w:t>
      </w:r>
      <w:r>
        <w:rPr>
          <w:rFonts w:ascii="Cambria Math" w:hAnsi="Cambria Math"/>
          <w:szCs w:val="28"/>
        </w:rPr>
        <w:t>1.</w:t>
      </w:r>
    </w:p>
    <w:p w14:paraId="4ABE86F4" w14:textId="13DA97A7" w:rsidR="008740E4" w:rsidRPr="008740E4" w:rsidRDefault="008740E4" w:rsidP="008740E4">
      <w:pPr>
        <w:pStyle w:val="ListParagraph"/>
        <w:numPr>
          <w:ilvl w:val="0"/>
          <w:numId w:val="15"/>
        </w:numPr>
        <w:rPr>
          <w:rFonts w:ascii="Cambria Math" w:hAnsi="Cambria Math"/>
          <w:szCs w:val="28"/>
        </w:rPr>
      </w:pPr>
      <w:r w:rsidRPr="008740E4">
        <w:rPr>
          <w:rFonts w:ascii="Cambria Math" w:hAnsi="Cambria Math"/>
          <w:szCs w:val="28"/>
        </w:rPr>
        <w:t xml:space="preserve">Thanh ghi $t8 thay đổi từ 0x00000000 thành 0x10010000 sau lệnh </w:t>
      </w:r>
      <w:r>
        <w:rPr>
          <w:rFonts w:ascii="Cambria Math" w:hAnsi="Cambria Math"/>
          <w:szCs w:val="28"/>
        </w:rPr>
        <w:t>2.</w:t>
      </w:r>
    </w:p>
    <w:p w14:paraId="0A4C1244" w14:textId="283D9C08" w:rsidR="008740E4" w:rsidRPr="008740E4" w:rsidRDefault="008740E4" w:rsidP="008740E4">
      <w:pPr>
        <w:pStyle w:val="ListParagraph"/>
        <w:numPr>
          <w:ilvl w:val="0"/>
          <w:numId w:val="15"/>
        </w:numPr>
        <w:rPr>
          <w:rFonts w:ascii="Cambria Math" w:hAnsi="Cambria Math"/>
          <w:szCs w:val="28"/>
        </w:rPr>
      </w:pPr>
      <w:r w:rsidRPr="008740E4">
        <w:rPr>
          <w:rFonts w:ascii="Cambria Math" w:hAnsi="Cambria Math"/>
          <w:szCs w:val="28"/>
        </w:rPr>
        <w:t xml:space="preserve">Thanh ghi $t9 thay đổi từ 0x00000000 thành 0x10010004 sau lệnh </w:t>
      </w:r>
      <w:r>
        <w:rPr>
          <w:rFonts w:ascii="Cambria Math" w:hAnsi="Cambria Math"/>
          <w:szCs w:val="28"/>
        </w:rPr>
        <w:t>3.</w:t>
      </w:r>
    </w:p>
    <w:p w14:paraId="23656317" w14:textId="20A37D54" w:rsidR="008740E4" w:rsidRPr="008740E4" w:rsidRDefault="008740E4" w:rsidP="008740E4">
      <w:pPr>
        <w:pStyle w:val="ListParagraph"/>
        <w:numPr>
          <w:ilvl w:val="0"/>
          <w:numId w:val="15"/>
        </w:numPr>
        <w:rPr>
          <w:rFonts w:ascii="Cambria Math" w:hAnsi="Cambria Math"/>
          <w:szCs w:val="28"/>
        </w:rPr>
      </w:pPr>
      <w:r w:rsidRPr="008740E4">
        <w:rPr>
          <w:rFonts w:ascii="Cambria Math" w:hAnsi="Cambria Math"/>
          <w:szCs w:val="28"/>
        </w:rPr>
        <w:t xml:space="preserve">Thanh ghi $t1 thay đổi từ 0x00000000 thành 0x00000005 sau lệnh </w:t>
      </w:r>
      <w:r>
        <w:rPr>
          <w:rFonts w:ascii="Cambria Math" w:hAnsi="Cambria Math"/>
          <w:szCs w:val="28"/>
        </w:rPr>
        <w:t>4.</w:t>
      </w:r>
    </w:p>
    <w:p w14:paraId="03973F87" w14:textId="678B66AA" w:rsidR="008740E4" w:rsidRPr="008740E4" w:rsidRDefault="008740E4" w:rsidP="008740E4">
      <w:pPr>
        <w:pStyle w:val="ListParagraph"/>
        <w:numPr>
          <w:ilvl w:val="0"/>
          <w:numId w:val="15"/>
        </w:numPr>
        <w:rPr>
          <w:rFonts w:ascii="Cambria Math" w:hAnsi="Cambria Math"/>
          <w:szCs w:val="28"/>
        </w:rPr>
      </w:pPr>
      <w:r w:rsidRPr="008740E4">
        <w:rPr>
          <w:rFonts w:ascii="Cambria Math" w:hAnsi="Cambria Math"/>
          <w:szCs w:val="28"/>
        </w:rPr>
        <w:t xml:space="preserve">Thanh ghi $t2 thay đổi từ 0x00000000 thành 0xffffffffffff sau lệnh </w:t>
      </w:r>
      <w:r>
        <w:rPr>
          <w:rFonts w:ascii="Cambria Math" w:hAnsi="Cambria Math"/>
          <w:szCs w:val="28"/>
        </w:rPr>
        <w:t>5.</w:t>
      </w:r>
    </w:p>
    <w:p w14:paraId="5C6CCD2C" w14:textId="18EEE955" w:rsidR="008740E4" w:rsidRPr="008740E4" w:rsidRDefault="008740E4" w:rsidP="008740E4">
      <w:pPr>
        <w:pStyle w:val="ListParagraph"/>
        <w:numPr>
          <w:ilvl w:val="0"/>
          <w:numId w:val="15"/>
        </w:numPr>
        <w:rPr>
          <w:rFonts w:ascii="Cambria Math" w:hAnsi="Cambria Math"/>
          <w:szCs w:val="28"/>
        </w:rPr>
      </w:pPr>
      <w:r w:rsidRPr="008740E4">
        <w:rPr>
          <w:rFonts w:ascii="Cambria Math" w:hAnsi="Cambria Math"/>
          <w:szCs w:val="28"/>
        </w:rPr>
        <w:t xml:space="preserve">Thanh ghi $s0 thay đổi từ 0x00000000 thành 0x0000000a sau lệnh </w:t>
      </w:r>
      <w:r>
        <w:rPr>
          <w:rFonts w:ascii="Cambria Math" w:hAnsi="Cambria Math"/>
          <w:szCs w:val="28"/>
        </w:rPr>
        <w:t>6</w:t>
      </w:r>
      <w:r w:rsidRPr="008740E4">
        <w:rPr>
          <w:rFonts w:ascii="Cambria Math" w:hAnsi="Cambria Math"/>
          <w:szCs w:val="28"/>
        </w:rPr>
        <w:t xml:space="preserve">, từ 0x0000000a thành 0x00000009 sau lệnh </w:t>
      </w:r>
      <w:r>
        <w:rPr>
          <w:rFonts w:ascii="Cambria Math" w:hAnsi="Cambria Math"/>
          <w:szCs w:val="28"/>
        </w:rPr>
        <w:t>7.</w:t>
      </w:r>
    </w:p>
    <w:p w14:paraId="5507F47D" w14:textId="0A522A8A" w:rsidR="008740E4" w:rsidRPr="008740E4" w:rsidRDefault="008740E4" w:rsidP="008740E4">
      <w:pPr>
        <w:pStyle w:val="ListParagraph"/>
        <w:numPr>
          <w:ilvl w:val="0"/>
          <w:numId w:val="15"/>
        </w:numPr>
        <w:rPr>
          <w:rFonts w:ascii="Cambria Math" w:hAnsi="Cambria Math"/>
          <w:szCs w:val="28"/>
        </w:rPr>
      </w:pPr>
      <w:r w:rsidRPr="008740E4">
        <w:rPr>
          <w:rFonts w:ascii="Cambria Math" w:hAnsi="Cambria Math"/>
          <w:szCs w:val="28"/>
        </w:rPr>
        <w:t xml:space="preserve">Thanh ghi $t7 thay đổi từ 0x00000000 thành 0x10010008 sau lệnh </w:t>
      </w:r>
      <w:r>
        <w:rPr>
          <w:rFonts w:ascii="Cambria Math" w:hAnsi="Cambria Math"/>
          <w:szCs w:val="28"/>
        </w:rPr>
        <w:t>8</w:t>
      </w:r>
      <w:r w:rsidRPr="008740E4">
        <w:rPr>
          <w:rFonts w:ascii="Cambria Math" w:hAnsi="Cambria Math"/>
          <w:szCs w:val="28"/>
        </w:rPr>
        <w:t>.</w:t>
      </w:r>
    </w:p>
    <w:p w14:paraId="35F2B834" w14:textId="54E469A1" w:rsidR="009B3027" w:rsidRDefault="008740E4" w:rsidP="009B3027">
      <w:pPr>
        <w:pStyle w:val="ListParagraph"/>
        <w:numPr>
          <w:ilvl w:val="0"/>
          <w:numId w:val="15"/>
        </w:numPr>
        <w:rPr>
          <w:rFonts w:ascii="Cambria Math" w:hAnsi="Cambria Math"/>
          <w:szCs w:val="28"/>
        </w:rPr>
      </w:pPr>
      <w:r w:rsidRPr="002B34E3">
        <w:rPr>
          <w:rFonts w:ascii="Cambria Math" w:hAnsi="Cambria Math"/>
          <w:szCs w:val="28"/>
        </w:rPr>
        <w:t>Thanh ghi PC tăng 0x00000004 sau mỗi câu lệnh, với giá trị khởi đầu là 0x00400000.</w:t>
      </w:r>
    </w:p>
    <w:p w14:paraId="55E4119D" w14:textId="669EF6D2" w:rsidR="008740E4" w:rsidRPr="008740E4" w:rsidRDefault="008740E4" w:rsidP="008740E4">
      <w:pPr>
        <w:pStyle w:val="ListParagraph"/>
        <w:numPr>
          <w:ilvl w:val="0"/>
          <w:numId w:val="14"/>
        </w:numPr>
        <w:rPr>
          <w:rFonts w:ascii="Cambria Math" w:hAnsi="Cambria Math"/>
          <w:sz w:val="32"/>
          <w:szCs w:val="32"/>
        </w:rPr>
      </w:pPr>
      <w:r w:rsidRPr="008740E4">
        <w:rPr>
          <w:rFonts w:ascii="Cambria Math" w:hAnsi="Cambria Math"/>
          <w:sz w:val="32"/>
          <w:szCs w:val="32"/>
        </w:rPr>
        <w:t>Vai trò lệnh lw và sw:</w:t>
      </w:r>
    </w:p>
    <w:p w14:paraId="3F994973" w14:textId="77777777" w:rsidR="008740E4" w:rsidRPr="008740E4" w:rsidRDefault="008740E4" w:rsidP="008740E4">
      <w:pPr>
        <w:pStyle w:val="ListParagraph"/>
        <w:numPr>
          <w:ilvl w:val="0"/>
          <w:numId w:val="17"/>
        </w:numPr>
        <w:rPr>
          <w:rFonts w:ascii="Cambria Math" w:hAnsi="Cambria Math"/>
          <w:szCs w:val="28"/>
        </w:rPr>
      </w:pPr>
      <w:r w:rsidRPr="008740E4">
        <w:rPr>
          <w:rFonts w:ascii="Cambria Math" w:hAnsi="Cambria Math"/>
          <w:szCs w:val="28"/>
        </w:rPr>
        <w:t xml:space="preserve">Lệnh lw: Lấy địa chỉ của biến kiểu word và lưu vào 1 thanh ghi </w:t>
      </w:r>
    </w:p>
    <w:p w14:paraId="0831C33D" w14:textId="76A39B40" w:rsidR="008740E4" w:rsidRPr="008740E4" w:rsidRDefault="008740E4" w:rsidP="008740E4">
      <w:pPr>
        <w:pStyle w:val="ListParagraph"/>
        <w:numPr>
          <w:ilvl w:val="0"/>
          <w:numId w:val="17"/>
        </w:numPr>
        <w:rPr>
          <w:rFonts w:ascii="Cambria Math" w:hAnsi="Cambria Math"/>
          <w:szCs w:val="28"/>
        </w:rPr>
      </w:pPr>
      <w:r w:rsidRPr="008740E4">
        <w:rPr>
          <w:rFonts w:ascii="Cambria Math" w:hAnsi="Cambria Math"/>
          <w:szCs w:val="28"/>
        </w:rPr>
        <w:t>Lệnh sw: Lấy địa chỉ của biến kiểu word lưu vào bộ nhớ</w:t>
      </w:r>
    </w:p>
    <w:sectPr w:rsidR="008740E4" w:rsidRPr="0087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C1524"/>
    <w:multiLevelType w:val="hybridMultilevel"/>
    <w:tmpl w:val="627497D8"/>
    <w:lvl w:ilvl="0" w:tplc="7F1486D6">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474EA"/>
    <w:multiLevelType w:val="hybridMultilevel"/>
    <w:tmpl w:val="6A7A2886"/>
    <w:lvl w:ilvl="0" w:tplc="61EADA90">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5756B"/>
    <w:multiLevelType w:val="hybridMultilevel"/>
    <w:tmpl w:val="CFA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F09A5"/>
    <w:multiLevelType w:val="hybridMultilevel"/>
    <w:tmpl w:val="7FE0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46D27"/>
    <w:multiLevelType w:val="hybridMultilevel"/>
    <w:tmpl w:val="94FE6D04"/>
    <w:lvl w:ilvl="0" w:tplc="A3E413D8">
      <w:numFmt w:val="bullet"/>
      <w:lvlText w:val="-"/>
      <w:lvlJc w:val="left"/>
      <w:pPr>
        <w:ind w:left="1080" w:hanging="360"/>
      </w:pPr>
      <w:rPr>
        <w:rFonts w:ascii="Cambria Math" w:eastAsiaTheme="minorHAnsi" w:hAnsi="Cambria Math"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3F712C"/>
    <w:multiLevelType w:val="hybridMultilevel"/>
    <w:tmpl w:val="0B9A82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E23292D"/>
    <w:multiLevelType w:val="hybridMultilevel"/>
    <w:tmpl w:val="9FEC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480618"/>
    <w:multiLevelType w:val="hybridMultilevel"/>
    <w:tmpl w:val="FF46A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400F27"/>
    <w:multiLevelType w:val="hybridMultilevel"/>
    <w:tmpl w:val="8DFC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D53C6"/>
    <w:multiLevelType w:val="hybridMultilevel"/>
    <w:tmpl w:val="40BCE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B77034"/>
    <w:multiLevelType w:val="hybridMultilevel"/>
    <w:tmpl w:val="794CD4BE"/>
    <w:lvl w:ilvl="0" w:tplc="A3E413D8">
      <w:numFmt w:val="bullet"/>
      <w:lvlText w:val="-"/>
      <w:lvlJc w:val="left"/>
      <w:pPr>
        <w:ind w:left="1440" w:hanging="360"/>
      </w:pPr>
      <w:rPr>
        <w:rFonts w:ascii="Cambria Math" w:eastAsiaTheme="minorHAnsi" w:hAnsi="Cambria Math"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700DF5"/>
    <w:multiLevelType w:val="hybridMultilevel"/>
    <w:tmpl w:val="2846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7B2E8D"/>
    <w:multiLevelType w:val="hybridMultilevel"/>
    <w:tmpl w:val="37900658"/>
    <w:lvl w:ilvl="0" w:tplc="233C1F9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9C408E"/>
    <w:multiLevelType w:val="hybridMultilevel"/>
    <w:tmpl w:val="90DE1F66"/>
    <w:lvl w:ilvl="0" w:tplc="A3E413D8">
      <w:numFmt w:val="bullet"/>
      <w:lvlText w:val="-"/>
      <w:lvlJc w:val="left"/>
      <w:pPr>
        <w:ind w:left="1440" w:hanging="360"/>
      </w:pPr>
      <w:rPr>
        <w:rFonts w:ascii="Cambria Math" w:eastAsiaTheme="minorHAnsi" w:hAnsi="Cambria Math"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CD501E"/>
    <w:multiLevelType w:val="hybridMultilevel"/>
    <w:tmpl w:val="02386F7A"/>
    <w:lvl w:ilvl="0" w:tplc="86D04D4E">
      <w:numFmt w:val="bullet"/>
      <w:lvlText w:val=""/>
      <w:lvlJc w:val="left"/>
      <w:pPr>
        <w:ind w:left="1128" w:hanging="408"/>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D372741"/>
    <w:multiLevelType w:val="hybridMultilevel"/>
    <w:tmpl w:val="5420B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B92434"/>
    <w:multiLevelType w:val="hybridMultilevel"/>
    <w:tmpl w:val="CA78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056417">
    <w:abstractNumId w:val="0"/>
  </w:num>
  <w:num w:numId="2" w16cid:durableId="1624194463">
    <w:abstractNumId w:val="7"/>
  </w:num>
  <w:num w:numId="3" w16cid:durableId="287903181">
    <w:abstractNumId w:val="1"/>
  </w:num>
  <w:num w:numId="4" w16cid:durableId="1443069819">
    <w:abstractNumId w:val="16"/>
  </w:num>
  <w:num w:numId="5" w16cid:durableId="1247808704">
    <w:abstractNumId w:val="4"/>
  </w:num>
  <w:num w:numId="6" w16cid:durableId="2087071478">
    <w:abstractNumId w:val="14"/>
  </w:num>
  <w:num w:numId="7" w16cid:durableId="1919092909">
    <w:abstractNumId w:val="12"/>
  </w:num>
  <w:num w:numId="8" w16cid:durableId="1959532282">
    <w:abstractNumId w:val="6"/>
  </w:num>
  <w:num w:numId="9" w16cid:durableId="1426927232">
    <w:abstractNumId w:val="3"/>
  </w:num>
  <w:num w:numId="10" w16cid:durableId="1099908361">
    <w:abstractNumId w:val="5"/>
  </w:num>
  <w:num w:numId="11" w16cid:durableId="1798068113">
    <w:abstractNumId w:val="2"/>
  </w:num>
  <w:num w:numId="12" w16cid:durableId="453836837">
    <w:abstractNumId w:val="9"/>
  </w:num>
  <w:num w:numId="13" w16cid:durableId="1034424036">
    <w:abstractNumId w:val="15"/>
  </w:num>
  <w:num w:numId="14" w16cid:durableId="923607763">
    <w:abstractNumId w:val="8"/>
  </w:num>
  <w:num w:numId="15" w16cid:durableId="1768840513">
    <w:abstractNumId w:val="13"/>
  </w:num>
  <w:num w:numId="16" w16cid:durableId="737485226">
    <w:abstractNumId w:val="11"/>
  </w:num>
  <w:num w:numId="17" w16cid:durableId="16680904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48E"/>
    <w:rsid w:val="00075163"/>
    <w:rsid w:val="002B34E3"/>
    <w:rsid w:val="004E42AA"/>
    <w:rsid w:val="0057502B"/>
    <w:rsid w:val="006C19BD"/>
    <w:rsid w:val="008740E4"/>
    <w:rsid w:val="00950EB3"/>
    <w:rsid w:val="009B3027"/>
    <w:rsid w:val="009E3ACF"/>
    <w:rsid w:val="00C5348E"/>
    <w:rsid w:val="00DC4088"/>
    <w:rsid w:val="00E634D0"/>
    <w:rsid w:val="00ED0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7635"/>
  <w15:chartTrackingRefBased/>
  <w15:docId w15:val="{DA45A35F-6A69-465E-98CB-C6DCB2DF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2AA"/>
    <w:pPr>
      <w:spacing w:line="256" w:lineRule="auto"/>
    </w:pPr>
    <w:rPr>
      <w:rFonts w:ascii="Times New Roman" w:eastAsiaTheme="minorEastAsia" w:hAnsi="Times New Roman"/>
      <w:sz w:val="28"/>
      <w:lang w:eastAsia="ja-JP"/>
    </w:rPr>
  </w:style>
  <w:style w:type="paragraph" w:styleId="Heading1">
    <w:name w:val="heading 1"/>
    <w:basedOn w:val="Normal"/>
    <w:next w:val="Normal"/>
    <w:link w:val="Heading1Char"/>
    <w:uiPriority w:val="9"/>
    <w:qFormat/>
    <w:rsid w:val="00C534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34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348E"/>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C534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4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4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4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4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4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4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34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34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34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4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4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4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4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48E"/>
    <w:rPr>
      <w:rFonts w:eastAsiaTheme="majorEastAsia" w:cstheme="majorBidi"/>
      <w:color w:val="272727" w:themeColor="text1" w:themeTint="D8"/>
    </w:rPr>
  </w:style>
  <w:style w:type="paragraph" w:styleId="Title">
    <w:name w:val="Title"/>
    <w:basedOn w:val="Normal"/>
    <w:next w:val="Normal"/>
    <w:link w:val="TitleChar"/>
    <w:uiPriority w:val="10"/>
    <w:qFormat/>
    <w:rsid w:val="00C534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4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48E"/>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C534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48E"/>
    <w:pPr>
      <w:spacing w:before="160"/>
      <w:jc w:val="center"/>
    </w:pPr>
    <w:rPr>
      <w:i/>
      <w:iCs/>
      <w:color w:val="404040" w:themeColor="text1" w:themeTint="BF"/>
    </w:rPr>
  </w:style>
  <w:style w:type="character" w:customStyle="1" w:styleId="QuoteChar">
    <w:name w:val="Quote Char"/>
    <w:basedOn w:val="DefaultParagraphFont"/>
    <w:link w:val="Quote"/>
    <w:uiPriority w:val="29"/>
    <w:rsid w:val="00C5348E"/>
    <w:rPr>
      <w:i/>
      <w:iCs/>
      <w:color w:val="404040" w:themeColor="text1" w:themeTint="BF"/>
    </w:rPr>
  </w:style>
  <w:style w:type="paragraph" w:styleId="ListParagraph">
    <w:name w:val="List Paragraph"/>
    <w:basedOn w:val="Normal"/>
    <w:uiPriority w:val="34"/>
    <w:qFormat/>
    <w:rsid w:val="00C5348E"/>
    <w:pPr>
      <w:ind w:left="720"/>
      <w:contextualSpacing/>
    </w:pPr>
  </w:style>
  <w:style w:type="character" w:styleId="IntenseEmphasis">
    <w:name w:val="Intense Emphasis"/>
    <w:basedOn w:val="DefaultParagraphFont"/>
    <w:uiPriority w:val="21"/>
    <w:qFormat/>
    <w:rsid w:val="00C5348E"/>
    <w:rPr>
      <w:i/>
      <w:iCs/>
      <w:color w:val="0F4761" w:themeColor="accent1" w:themeShade="BF"/>
    </w:rPr>
  </w:style>
  <w:style w:type="paragraph" w:styleId="IntenseQuote">
    <w:name w:val="Intense Quote"/>
    <w:basedOn w:val="Normal"/>
    <w:next w:val="Normal"/>
    <w:link w:val="IntenseQuoteChar"/>
    <w:uiPriority w:val="30"/>
    <w:qFormat/>
    <w:rsid w:val="00C534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48E"/>
    <w:rPr>
      <w:i/>
      <w:iCs/>
      <w:color w:val="0F4761" w:themeColor="accent1" w:themeShade="BF"/>
    </w:rPr>
  </w:style>
  <w:style w:type="character" w:styleId="IntenseReference">
    <w:name w:val="Intense Reference"/>
    <w:basedOn w:val="DefaultParagraphFont"/>
    <w:uiPriority w:val="32"/>
    <w:qFormat/>
    <w:rsid w:val="00C534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83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Ôn</dc:creator>
  <cp:keywords/>
  <dc:description/>
  <cp:lastModifiedBy>Tùng Ôn</cp:lastModifiedBy>
  <cp:revision>1</cp:revision>
  <dcterms:created xsi:type="dcterms:W3CDTF">2024-02-28T01:03:00Z</dcterms:created>
  <dcterms:modified xsi:type="dcterms:W3CDTF">2024-02-28T03:01:00Z</dcterms:modified>
</cp:coreProperties>
</file>